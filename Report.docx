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4765"/>
        <w:tblW w:w="0" w:type="auto"/>
        <w:tblLook w:val="04A0" w:firstRow="1" w:lastRow="0" w:firstColumn="1" w:lastColumn="0" w:noHBand="0" w:noVBand="1"/>
      </w:tblPr>
      <w:tblGrid>
        <w:gridCol w:w="4332"/>
        <w:gridCol w:w="4332"/>
      </w:tblGrid>
      <w:tr w:rsidR="00964241" w14:paraId="7C676C96" w14:textId="77777777" w:rsidTr="00964241">
        <w:trPr>
          <w:trHeight w:val="379"/>
        </w:trPr>
        <w:tc>
          <w:tcPr>
            <w:tcW w:w="4332" w:type="dxa"/>
          </w:tcPr>
          <w:p w14:paraId="75B0CF91" w14:textId="77777777" w:rsidR="00964241" w:rsidRPr="00B020B3" w:rsidRDefault="00964241" w:rsidP="00964241">
            <w:pPr>
              <w:spacing w:line="360" w:lineRule="auto"/>
              <w:jc w:val="center"/>
              <w:rPr>
                <w:rFonts w:cstheme="minorHAnsi"/>
                <w:b/>
                <w:bCs/>
                <w:sz w:val="32"/>
                <w:szCs w:val="32"/>
              </w:rPr>
            </w:pPr>
            <w:r w:rsidRPr="00B020B3">
              <w:rPr>
                <w:rFonts w:cstheme="minorHAnsi"/>
                <w:b/>
                <w:bCs/>
                <w:sz w:val="32"/>
                <w:szCs w:val="32"/>
              </w:rPr>
              <w:t>Name</w:t>
            </w:r>
          </w:p>
        </w:tc>
        <w:tc>
          <w:tcPr>
            <w:tcW w:w="4332" w:type="dxa"/>
          </w:tcPr>
          <w:p w14:paraId="1B17D587" w14:textId="77777777" w:rsidR="00964241" w:rsidRPr="00B020B3" w:rsidRDefault="00964241" w:rsidP="00964241">
            <w:pPr>
              <w:spacing w:line="360" w:lineRule="auto"/>
              <w:jc w:val="center"/>
              <w:rPr>
                <w:rFonts w:cstheme="minorHAnsi"/>
                <w:b/>
                <w:bCs/>
                <w:sz w:val="32"/>
                <w:szCs w:val="32"/>
              </w:rPr>
            </w:pPr>
            <w:r w:rsidRPr="00B020B3">
              <w:rPr>
                <w:rFonts w:cstheme="minorHAnsi"/>
                <w:b/>
                <w:bCs/>
                <w:sz w:val="32"/>
                <w:szCs w:val="32"/>
              </w:rPr>
              <w:t>ID</w:t>
            </w:r>
          </w:p>
        </w:tc>
      </w:tr>
      <w:tr w:rsidR="00964241" w14:paraId="409FFF9D" w14:textId="77777777" w:rsidTr="00964241">
        <w:trPr>
          <w:trHeight w:val="371"/>
        </w:trPr>
        <w:tc>
          <w:tcPr>
            <w:tcW w:w="4332" w:type="dxa"/>
          </w:tcPr>
          <w:p w14:paraId="26BDC0D0" w14:textId="77777777" w:rsidR="00964241" w:rsidRPr="00B020B3" w:rsidRDefault="00964241" w:rsidP="00964241">
            <w:pPr>
              <w:spacing w:line="360" w:lineRule="auto"/>
              <w:jc w:val="center"/>
              <w:rPr>
                <w:rFonts w:cstheme="minorHAnsi"/>
                <w:sz w:val="32"/>
                <w:szCs w:val="32"/>
              </w:rPr>
            </w:pPr>
            <w:r>
              <w:rPr>
                <w:rFonts w:cstheme="minorHAnsi"/>
                <w:sz w:val="32"/>
                <w:szCs w:val="32"/>
              </w:rPr>
              <w:t>Adam Muhammed</w:t>
            </w:r>
          </w:p>
        </w:tc>
        <w:tc>
          <w:tcPr>
            <w:tcW w:w="4332" w:type="dxa"/>
          </w:tcPr>
          <w:p w14:paraId="589AAB07" w14:textId="77777777" w:rsidR="00964241" w:rsidRPr="00B020B3" w:rsidRDefault="00964241" w:rsidP="00964241">
            <w:pPr>
              <w:spacing w:line="360" w:lineRule="auto"/>
              <w:jc w:val="center"/>
              <w:rPr>
                <w:rFonts w:cstheme="minorHAnsi"/>
                <w:sz w:val="32"/>
                <w:szCs w:val="32"/>
              </w:rPr>
            </w:pPr>
            <w:r w:rsidRPr="00B020B3">
              <w:rPr>
                <w:rFonts w:cstheme="minorHAnsi"/>
                <w:sz w:val="32"/>
                <w:szCs w:val="32"/>
              </w:rPr>
              <w:t>21100202</w:t>
            </w:r>
            <w:r>
              <w:rPr>
                <w:rFonts w:cstheme="minorHAnsi"/>
                <w:sz w:val="32"/>
                <w:szCs w:val="32"/>
              </w:rPr>
              <w:t>3</w:t>
            </w:r>
          </w:p>
        </w:tc>
      </w:tr>
      <w:tr w:rsidR="00964241" w14:paraId="2753C6E7" w14:textId="77777777" w:rsidTr="00964241">
        <w:trPr>
          <w:trHeight w:val="379"/>
        </w:trPr>
        <w:tc>
          <w:tcPr>
            <w:tcW w:w="4332" w:type="dxa"/>
          </w:tcPr>
          <w:p w14:paraId="551DFC3B" w14:textId="77777777" w:rsidR="00964241" w:rsidRPr="00B020B3" w:rsidRDefault="00964241" w:rsidP="00964241">
            <w:pPr>
              <w:spacing w:line="360" w:lineRule="auto"/>
              <w:jc w:val="center"/>
              <w:rPr>
                <w:rFonts w:cstheme="minorHAnsi"/>
                <w:sz w:val="32"/>
                <w:szCs w:val="32"/>
              </w:rPr>
            </w:pPr>
            <w:r>
              <w:rPr>
                <w:rFonts w:cstheme="minorHAnsi"/>
                <w:sz w:val="32"/>
                <w:szCs w:val="32"/>
              </w:rPr>
              <w:t>Ali Abdelfatah</w:t>
            </w:r>
          </w:p>
        </w:tc>
        <w:tc>
          <w:tcPr>
            <w:tcW w:w="4332" w:type="dxa"/>
          </w:tcPr>
          <w:p w14:paraId="7A62473C" w14:textId="77777777" w:rsidR="00964241" w:rsidRPr="00B020B3" w:rsidRDefault="00964241" w:rsidP="00964241">
            <w:pPr>
              <w:spacing w:line="360" w:lineRule="auto"/>
              <w:jc w:val="center"/>
              <w:rPr>
                <w:rFonts w:cstheme="minorHAnsi"/>
                <w:sz w:val="32"/>
                <w:szCs w:val="32"/>
              </w:rPr>
            </w:pPr>
            <w:r w:rsidRPr="00B020B3">
              <w:rPr>
                <w:rFonts w:cstheme="minorHAnsi"/>
                <w:sz w:val="32"/>
                <w:szCs w:val="32"/>
              </w:rPr>
              <w:t>21</w:t>
            </w:r>
            <w:r>
              <w:rPr>
                <w:rFonts w:cstheme="minorHAnsi"/>
                <w:sz w:val="32"/>
                <w:szCs w:val="32"/>
              </w:rPr>
              <w:t>1001688</w:t>
            </w:r>
          </w:p>
        </w:tc>
      </w:tr>
      <w:tr w:rsidR="00964241" w14:paraId="4CC5CCD0" w14:textId="77777777" w:rsidTr="00964241">
        <w:trPr>
          <w:trHeight w:val="379"/>
        </w:trPr>
        <w:tc>
          <w:tcPr>
            <w:tcW w:w="4332" w:type="dxa"/>
          </w:tcPr>
          <w:p w14:paraId="54025A5E" w14:textId="77777777" w:rsidR="00964241" w:rsidRPr="00B020B3" w:rsidRDefault="00964241" w:rsidP="00964241">
            <w:pPr>
              <w:spacing w:line="360" w:lineRule="auto"/>
              <w:jc w:val="center"/>
              <w:rPr>
                <w:rFonts w:cstheme="minorHAnsi"/>
                <w:sz w:val="32"/>
                <w:szCs w:val="32"/>
              </w:rPr>
            </w:pPr>
            <w:r>
              <w:rPr>
                <w:rFonts w:cstheme="minorHAnsi"/>
                <w:sz w:val="32"/>
                <w:szCs w:val="32"/>
              </w:rPr>
              <w:t>Maria Amgad</w:t>
            </w:r>
          </w:p>
        </w:tc>
        <w:tc>
          <w:tcPr>
            <w:tcW w:w="4332" w:type="dxa"/>
          </w:tcPr>
          <w:p w14:paraId="7951A8CE" w14:textId="77777777" w:rsidR="00964241" w:rsidRPr="00B020B3" w:rsidRDefault="00964241" w:rsidP="00964241">
            <w:pPr>
              <w:spacing w:line="360" w:lineRule="auto"/>
              <w:jc w:val="center"/>
              <w:rPr>
                <w:rFonts w:cstheme="minorHAnsi"/>
                <w:sz w:val="32"/>
                <w:szCs w:val="32"/>
              </w:rPr>
            </w:pPr>
            <w:r w:rsidRPr="00964241">
              <w:rPr>
                <w:rFonts w:cstheme="minorHAnsi"/>
                <w:sz w:val="32"/>
                <w:szCs w:val="32"/>
              </w:rPr>
              <w:t>231001529</w:t>
            </w:r>
          </w:p>
        </w:tc>
      </w:tr>
      <w:tr w:rsidR="00964241" w14:paraId="43B951B8" w14:textId="77777777" w:rsidTr="00964241">
        <w:trPr>
          <w:trHeight w:val="371"/>
        </w:trPr>
        <w:tc>
          <w:tcPr>
            <w:tcW w:w="4332" w:type="dxa"/>
          </w:tcPr>
          <w:p w14:paraId="5B4F29A4" w14:textId="77777777" w:rsidR="00964241" w:rsidRPr="00B020B3" w:rsidRDefault="00964241" w:rsidP="00964241">
            <w:pPr>
              <w:spacing w:line="360" w:lineRule="auto"/>
              <w:jc w:val="center"/>
              <w:rPr>
                <w:rFonts w:cstheme="minorHAnsi"/>
                <w:sz w:val="32"/>
                <w:szCs w:val="32"/>
              </w:rPr>
            </w:pPr>
            <w:r>
              <w:rPr>
                <w:rFonts w:cstheme="minorHAnsi"/>
                <w:sz w:val="32"/>
                <w:szCs w:val="32"/>
              </w:rPr>
              <w:t>Sama Hazem</w:t>
            </w:r>
          </w:p>
        </w:tc>
        <w:tc>
          <w:tcPr>
            <w:tcW w:w="4332" w:type="dxa"/>
          </w:tcPr>
          <w:p w14:paraId="06FD6FDE" w14:textId="77777777" w:rsidR="00964241" w:rsidRPr="00B020B3" w:rsidRDefault="00964241" w:rsidP="00964241">
            <w:pPr>
              <w:spacing w:line="360" w:lineRule="auto"/>
              <w:jc w:val="center"/>
              <w:rPr>
                <w:rFonts w:cstheme="minorHAnsi"/>
                <w:sz w:val="32"/>
                <w:szCs w:val="32"/>
              </w:rPr>
            </w:pPr>
            <w:r w:rsidRPr="00964241">
              <w:rPr>
                <w:rFonts w:cstheme="minorHAnsi"/>
                <w:sz w:val="32"/>
                <w:szCs w:val="32"/>
              </w:rPr>
              <w:t>231002053</w:t>
            </w:r>
          </w:p>
        </w:tc>
      </w:tr>
      <w:tr w:rsidR="00964241" w14:paraId="79184511" w14:textId="77777777" w:rsidTr="00964241">
        <w:trPr>
          <w:trHeight w:val="379"/>
        </w:trPr>
        <w:tc>
          <w:tcPr>
            <w:tcW w:w="4332" w:type="dxa"/>
          </w:tcPr>
          <w:p w14:paraId="3780D0EB" w14:textId="77777777" w:rsidR="00964241" w:rsidRDefault="00964241" w:rsidP="00964241">
            <w:pPr>
              <w:spacing w:line="360" w:lineRule="auto"/>
              <w:jc w:val="center"/>
              <w:rPr>
                <w:rFonts w:cstheme="minorHAnsi"/>
                <w:sz w:val="32"/>
                <w:szCs w:val="32"/>
              </w:rPr>
            </w:pPr>
            <w:r>
              <w:rPr>
                <w:rFonts w:cstheme="minorHAnsi"/>
                <w:sz w:val="32"/>
                <w:szCs w:val="32"/>
              </w:rPr>
              <w:t>Sara Ahmed</w:t>
            </w:r>
          </w:p>
        </w:tc>
        <w:tc>
          <w:tcPr>
            <w:tcW w:w="4332" w:type="dxa"/>
          </w:tcPr>
          <w:p w14:paraId="63DB8F60" w14:textId="77777777" w:rsidR="00964241" w:rsidRPr="00B020B3" w:rsidRDefault="00964241" w:rsidP="00964241">
            <w:pPr>
              <w:spacing w:line="360" w:lineRule="auto"/>
              <w:jc w:val="center"/>
              <w:rPr>
                <w:rFonts w:cstheme="minorHAnsi"/>
                <w:sz w:val="32"/>
                <w:szCs w:val="32"/>
              </w:rPr>
            </w:pPr>
            <w:r w:rsidRPr="00964241">
              <w:rPr>
                <w:rFonts w:cstheme="minorHAnsi"/>
                <w:sz w:val="32"/>
                <w:szCs w:val="32"/>
              </w:rPr>
              <w:t>231000777</w:t>
            </w:r>
          </w:p>
        </w:tc>
      </w:tr>
    </w:tbl>
    <w:p w14:paraId="4B2E0AC3" w14:textId="53F7B2B2" w:rsidR="00C56BEA" w:rsidRDefault="00C56BEA" w:rsidP="00C56BEA">
      <w:pPr>
        <w:pStyle w:val="IntenseQuote"/>
        <w:rPr>
          <w:rFonts w:asciiTheme="majorBidi" w:hAnsiTheme="majorBidi" w:cstheme="majorBidi"/>
          <w:i w:val="0"/>
          <w:iCs w:val="0"/>
          <w:sz w:val="40"/>
          <w:szCs w:val="40"/>
        </w:rPr>
      </w:pPr>
      <w:r w:rsidRPr="00C56BEA">
        <w:rPr>
          <w:noProof/>
          <w:sz w:val="72"/>
          <w:szCs w:val="72"/>
        </w:rPr>
        <w:drawing>
          <wp:anchor distT="0" distB="0" distL="114300" distR="114300" simplePos="0" relativeHeight="251659264" behindDoc="0" locked="0" layoutInCell="1" allowOverlap="1" wp14:anchorId="0D43B9DD" wp14:editId="0DECF310">
            <wp:simplePos x="0" y="0"/>
            <wp:positionH relativeFrom="column">
              <wp:posOffset>4758690</wp:posOffset>
            </wp:positionH>
            <wp:positionV relativeFrom="paragraph">
              <wp:posOffset>-585470</wp:posOffset>
            </wp:positionV>
            <wp:extent cx="1830294" cy="533400"/>
            <wp:effectExtent l="0" t="0" r="0" b="0"/>
            <wp:wrapNone/>
            <wp:docPr id="4" name="Picture 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0294"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BEA">
        <w:rPr>
          <w:noProof/>
          <w:sz w:val="72"/>
          <w:szCs w:val="72"/>
        </w:rPr>
        <w:drawing>
          <wp:anchor distT="0" distB="0" distL="114300" distR="114300" simplePos="0" relativeHeight="251658240" behindDoc="0" locked="0" layoutInCell="1" allowOverlap="1" wp14:anchorId="532DC63D" wp14:editId="55E96260">
            <wp:simplePos x="0" y="0"/>
            <wp:positionH relativeFrom="column">
              <wp:posOffset>-624840</wp:posOffset>
            </wp:positionH>
            <wp:positionV relativeFrom="paragraph">
              <wp:posOffset>-632460</wp:posOffset>
            </wp:positionV>
            <wp:extent cx="685800" cy="657225"/>
            <wp:effectExtent l="0" t="0" r="0" b="9525"/>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657225"/>
                    </a:xfrm>
                    <a:prstGeom prst="rect">
                      <a:avLst/>
                    </a:prstGeom>
                    <a:noFill/>
                    <a:ln>
                      <a:noFill/>
                    </a:ln>
                  </pic:spPr>
                </pic:pic>
              </a:graphicData>
            </a:graphic>
          </wp:anchor>
        </w:drawing>
      </w:r>
      <w:r w:rsidRPr="00C56BEA">
        <w:rPr>
          <w:rFonts w:asciiTheme="majorBidi" w:hAnsiTheme="majorBidi" w:cstheme="majorBidi"/>
          <w:b/>
          <w:bCs/>
          <w:i w:val="0"/>
          <w:iCs w:val="0"/>
          <w:sz w:val="72"/>
          <w:szCs w:val="72"/>
        </w:rPr>
        <w:t>Medical Laboratory Database Project Report</w:t>
      </w:r>
      <w:r w:rsidRPr="00C56BEA">
        <w:rPr>
          <w:rFonts w:asciiTheme="majorBidi" w:hAnsiTheme="majorBidi" w:cstheme="majorBidi"/>
          <w:b/>
          <w:bCs/>
          <w:i w:val="0"/>
          <w:iCs w:val="0"/>
          <w:sz w:val="36"/>
          <w:szCs w:val="36"/>
        </w:rPr>
        <w:br/>
      </w:r>
      <w:r w:rsidRPr="00C56BEA">
        <w:rPr>
          <w:rFonts w:asciiTheme="majorBidi" w:hAnsiTheme="majorBidi" w:cstheme="majorBidi"/>
          <w:i w:val="0"/>
          <w:iCs w:val="0"/>
          <w:sz w:val="40"/>
          <w:szCs w:val="40"/>
        </w:rPr>
        <w:t>Design and Implementation of a Medical Laboratory Database System</w:t>
      </w:r>
    </w:p>
    <w:p w14:paraId="2D57CD6F" w14:textId="77777777" w:rsidR="00964241" w:rsidRDefault="00964241" w:rsidP="00964241"/>
    <w:p w14:paraId="3506F798" w14:textId="77777777" w:rsidR="00964241" w:rsidRPr="00964241" w:rsidRDefault="00964241" w:rsidP="00964241"/>
    <w:p w14:paraId="1E0147D4" w14:textId="600AFB99" w:rsidR="00964241" w:rsidRDefault="00964241" w:rsidP="00964241">
      <w:pPr>
        <w:spacing w:line="360" w:lineRule="auto"/>
        <w:jc w:val="center"/>
        <w:rPr>
          <w:rFonts w:cstheme="minorHAnsi"/>
          <w:b/>
          <w:bCs/>
          <w:sz w:val="36"/>
          <w:szCs w:val="36"/>
        </w:rPr>
      </w:pPr>
    </w:p>
    <w:p w14:paraId="11F5573C" w14:textId="77777777" w:rsidR="00964241" w:rsidRDefault="00964241" w:rsidP="00964241">
      <w:pPr>
        <w:spacing w:line="360" w:lineRule="auto"/>
        <w:jc w:val="center"/>
        <w:rPr>
          <w:rFonts w:cstheme="minorHAnsi"/>
          <w:b/>
          <w:bCs/>
          <w:sz w:val="36"/>
          <w:szCs w:val="36"/>
        </w:rPr>
      </w:pPr>
    </w:p>
    <w:p w14:paraId="50B00D5B" w14:textId="77777777" w:rsidR="00964241" w:rsidRDefault="00964241" w:rsidP="00964241">
      <w:pPr>
        <w:spacing w:line="360" w:lineRule="auto"/>
        <w:jc w:val="center"/>
        <w:rPr>
          <w:rFonts w:cstheme="minorHAnsi"/>
          <w:b/>
          <w:bCs/>
          <w:sz w:val="36"/>
          <w:szCs w:val="36"/>
        </w:rPr>
      </w:pPr>
    </w:p>
    <w:p w14:paraId="6AA7779A" w14:textId="77777777" w:rsidR="00964241" w:rsidRDefault="00964241" w:rsidP="00964241">
      <w:pPr>
        <w:spacing w:line="360" w:lineRule="auto"/>
        <w:jc w:val="center"/>
        <w:rPr>
          <w:rFonts w:cstheme="minorHAnsi"/>
          <w:b/>
          <w:bCs/>
          <w:sz w:val="36"/>
          <w:szCs w:val="36"/>
        </w:rPr>
      </w:pPr>
    </w:p>
    <w:p w14:paraId="78BA164A" w14:textId="77777777" w:rsidR="00964241" w:rsidRDefault="00964241" w:rsidP="00964241">
      <w:pPr>
        <w:spacing w:line="360" w:lineRule="auto"/>
        <w:jc w:val="center"/>
        <w:rPr>
          <w:rFonts w:cstheme="minorHAnsi"/>
          <w:b/>
          <w:bCs/>
          <w:sz w:val="36"/>
          <w:szCs w:val="36"/>
        </w:rPr>
      </w:pPr>
    </w:p>
    <w:p w14:paraId="1935658A" w14:textId="77777777" w:rsidR="00964241" w:rsidRDefault="00964241" w:rsidP="00964241">
      <w:pPr>
        <w:spacing w:line="360" w:lineRule="auto"/>
        <w:jc w:val="center"/>
        <w:rPr>
          <w:rFonts w:cstheme="minorHAnsi"/>
          <w:b/>
          <w:bCs/>
          <w:sz w:val="36"/>
          <w:szCs w:val="36"/>
        </w:rPr>
      </w:pPr>
    </w:p>
    <w:p w14:paraId="19864F6C" w14:textId="77777777" w:rsidR="00964241" w:rsidRPr="00964241" w:rsidRDefault="00964241" w:rsidP="00964241">
      <w:pPr>
        <w:rPr>
          <w:rFonts w:asciiTheme="majorBidi" w:hAnsiTheme="majorBidi" w:cstheme="majorBidi"/>
          <w:b/>
          <w:bCs/>
          <w:sz w:val="28"/>
          <w:szCs w:val="28"/>
          <w:u w:val="single"/>
        </w:rPr>
      </w:pPr>
      <w:r w:rsidRPr="00964241">
        <w:rPr>
          <w:rFonts w:asciiTheme="majorBidi" w:hAnsiTheme="majorBidi" w:cstheme="majorBidi"/>
          <w:b/>
          <w:bCs/>
          <w:sz w:val="28"/>
          <w:szCs w:val="28"/>
          <w:u w:val="single"/>
        </w:rPr>
        <w:lastRenderedPageBreak/>
        <w:t>Objective:</w:t>
      </w:r>
    </w:p>
    <w:p w14:paraId="50A1A30C" w14:textId="77777777" w:rsidR="00964241" w:rsidRDefault="00964241" w:rsidP="00964241">
      <w:pPr>
        <w:jc w:val="both"/>
        <w:rPr>
          <w:rFonts w:asciiTheme="majorBidi" w:hAnsiTheme="majorBidi" w:cstheme="majorBidi"/>
          <w:sz w:val="28"/>
          <w:szCs w:val="28"/>
        </w:rPr>
      </w:pPr>
      <w:r w:rsidRPr="00964241">
        <w:rPr>
          <w:rFonts w:asciiTheme="majorBidi" w:hAnsiTheme="majorBidi" w:cstheme="majorBidi"/>
          <w:sz w:val="28"/>
          <w:szCs w:val="28"/>
        </w:rPr>
        <w:t>The goal of this project was to design a database for a medical laboratory that stores and manages data for laboratorians, patients, tests, components used in tests, and test results. The database also needed to support important queries such as checking which patients took a specific test, components that are low in stock, and total cost of tests for a patient.</w:t>
      </w:r>
    </w:p>
    <w:p w14:paraId="3919B29F" w14:textId="1C1BB318" w:rsidR="00964241" w:rsidRPr="00964241" w:rsidRDefault="009E1C54" w:rsidP="00964241">
      <w:pPr>
        <w:rPr>
          <w:rFonts w:asciiTheme="majorBidi" w:hAnsiTheme="majorBidi" w:cstheme="majorBidi"/>
          <w:b/>
          <w:bCs/>
          <w:sz w:val="28"/>
          <w:szCs w:val="28"/>
          <w:u w:val="single"/>
        </w:rPr>
      </w:pPr>
      <w:r>
        <w:rPr>
          <w:rFonts w:asciiTheme="majorBidi" w:hAnsiTheme="majorBidi" w:cstheme="majorBidi"/>
          <w:b/>
          <w:bCs/>
          <w:sz w:val="28"/>
          <w:szCs w:val="28"/>
          <w:u w:val="single"/>
        </w:rPr>
        <w:t>Initial conceptual design</w:t>
      </w:r>
      <w:r w:rsidR="00964241" w:rsidRPr="00964241">
        <w:rPr>
          <w:rFonts w:asciiTheme="majorBidi" w:hAnsiTheme="majorBidi" w:cstheme="majorBidi"/>
          <w:b/>
          <w:bCs/>
          <w:sz w:val="28"/>
          <w:szCs w:val="28"/>
          <w:u w:val="single"/>
        </w:rPr>
        <w:t>:</w:t>
      </w:r>
    </w:p>
    <w:p w14:paraId="29E6597A" w14:textId="7F498E81" w:rsidR="00964241" w:rsidRPr="00964241" w:rsidRDefault="00964241" w:rsidP="00964241">
      <w:pPr>
        <w:spacing w:line="240" w:lineRule="auto"/>
        <w:jc w:val="both"/>
        <w:rPr>
          <w:rFonts w:asciiTheme="majorBidi" w:hAnsiTheme="majorBidi" w:cstheme="majorBidi"/>
          <w:sz w:val="28"/>
          <w:szCs w:val="28"/>
        </w:rPr>
      </w:pPr>
      <w:r w:rsidRPr="00964241">
        <w:rPr>
          <w:rFonts w:asciiTheme="majorBidi" w:hAnsiTheme="majorBidi" w:cstheme="majorBidi"/>
          <w:sz w:val="28"/>
          <w:szCs w:val="28"/>
        </w:rPr>
        <w:t xml:space="preserve">The database is named </w:t>
      </w:r>
      <w:r w:rsidRPr="00964241">
        <w:rPr>
          <w:rFonts w:asciiTheme="majorBidi" w:hAnsiTheme="majorBidi" w:cstheme="majorBidi"/>
          <w:color w:val="0F4761" w:themeColor="accent1" w:themeShade="BF"/>
          <w:sz w:val="28"/>
          <w:szCs w:val="28"/>
        </w:rPr>
        <w:t>(</w:t>
      </w:r>
      <w:proofErr w:type="spellStart"/>
      <w:r w:rsidRPr="00964241">
        <w:rPr>
          <w:rFonts w:asciiTheme="majorBidi" w:hAnsiTheme="majorBidi" w:cstheme="majorBidi"/>
          <w:color w:val="0F4761" w:themeColor="accent1" w:themeShade="BF"/>
          <w:sz w:val="28"/>
          <w:szCs w:val="28"/>
        </w:rPr>
        <w:t>Medical_lab</w:t>
      </w:r>
      <w:proofErr w:type="spellEnd"/>
      <w:r w:rsidRPr="00964241">
        <w:rPr>
          <w:rFonts w:asciiTheme="majorBidi" w:hAnsiTheme="majorBidi" w:cstheme="majorBidi"/>
          <w:color w:val="0F4761" w:themeColor="accent1" w:themeShade="BF"/>
          <w:sz w:val="28"/>
          <w:szCs w:val="28"/>
        </w:rPr>
        <w:t xml:space="preserve">). </w:t>
      </w:r>
      <w:r w:rsidRPr="00964241">
        <w:rPr>
          <w:rFonts w:asciiTheme="majorBidi" w:hAnsiTheme="majorBidi" w:cstheme="majorBidi"/>
          <w:sz w:val="28"/>
          <w:szCs w:val="28"/>
        </w:rPr>
        <w:t>It includes 5 main tables:</w:t>
      </w:r>
    </w:p>
    <w:p w14:paraId="05035D63" w14:textId="77777777" w:rsidR="00964241" w:rsidRPr="00964241" w:rsidRDefault="00964241" w:rsidP="00964241">
      <w:pPr>
        <w:numPr>
          <w:ilvl w:val="0"/>
          <w:numId w:val="3"/>
        </w:numPr>
        <w:jc w:val="both"/>
        <w:rPr>
          <w:rFonts w:asciiTheme="majorBidi" w:hAnsiTheme="majorBidi" w:cstheme="majorBidi"/>
          <w:sz w:val="28"/>
          <w:szCs w:val="28"/>
          <w:u w:val="single"/>
        </w:rPr>
      </w:pPr>
      <w:r w:rsidRPr="00964241">
        <w:rPr>
          <w:rFonts w:asciiTheme="majorBidi" w:hAnsiTheme="majorBidi" w:cstheme="majorBidi"/>
          <w:b/>
          <w:bCs/>
          <w:sz w:val="28"/>
          <w:szCs w:val="28"/>
        </w:rPr>
        <w:t>Laboratorian</w:t>
      </w:r>
      <w:r w:rsidRPr="00964241">
        <w:rPr>
          <w:rFonts w:asciiTheme="majorBidi" w:hAnsiTheme="majorBidi" w:cstheme="majorBidi"/>
          <w:sz w:val="28"/>
          <w:szCs w:val="28"/>
        </w:rPr>
        <w:br/>
        <w:t>Stores: ID, first name, last name, phone number, and address</w:t>
      </w:r>
      <w:r w:rsidRPr="00964241">
        <w:rPr>
          <w:rFonts w:asciiTheme="majorBidi" w:hAnsiTheme="majorBidi" w:cstheme="majorBidi"/>
          <w:sz w:val="28"/>
          <w:szCs w:val="28"/>
        </w:rPr>
        <w:br/>
        <w:t xml:space="preserve">Example: </w:t>
      </w:r>
      <w:r w:rsidRPr="00964241">
        <w:rPr>
          <w:rFonts w:asciiTheme="majorBidi" w:hAnsiTheme="majorBidi" w:cstheme="majorBidi"/>
          <w:sz w:val="28"/>
          <w:szCs w:val="28"/>
          <w:u w:val="single"/>
        </w:rPr>
        <w:t>250001, Ahmed, Hassan, 01012345678, Cairo</w:t>
      </w:r>
    </w:p>
    <w:p w14:paraId="6D225E0D" w14:textId="77777777" w:rsidR="00964241" w:rsidRPr="00964241" w:rsidRDefault="00964241" w:rsidP="00964241">
      <w:pPr>
        <w:numPr>
          <w:ilvl w:val="0"/>
          <w:numId w:val="3"/>
        </w:numPr>
        <w:jc w:val="both"/>
        <w:rPr>
          <w:rFonts w:asciiTheme="majorBidi" w:hAnsiTheme="majorBidi" w:cstheme="majorBidi"/>
          <w:sz w:val="28"/>
          <w:szCs w:val="28"/>
          <w:u w:val="single"/>
        </w:rPr>
      </w:pPr>
      <w:r w:rsidRPr="00964241">
        <w:rPr>
          <w:rFonts w:asciiTheme="majorBidi" w:hAnsiTheme="majorBidi" w:cstheme="majorBidi"/>
          <w:b/>
          <w:bCs/>
          <w:sz w:val="28"/>
          <w:szCs w:val="28"/>
        </w:rPr>
        <w:t>Patient</w:t>
      </w:r>
      <w:r w:rsidRPr="00964241">
        <w:rPr>
          <w:rFonts w:asciiTheme="majorBidi" w:hAnsiTheme="majorBidi" w:cstheme="majorBidi"/>
          <w:sz w:val="28"/>
          <w:szCs w:val="28"/>
        </w:rPr>
        <w:br/>
        <w:t>Stores: Patient ID, first name, last name, phone number, address, birth date, and job</w:t>
      </w:r>
      <w:r w:rsidRPr="00964241">
        <w:rPr>
          <w:rFonts w:asciiTheme="majorBidi" w:hAnsiTheme="majorBidi" w:cstheme="majorBidi"/>
          <w:sz w:val="28"/>
          <w:szCs w:val="28"/>
        </w:rPr>
        <w:br/>
        <w:t xml:space="preserve">Example: </w:t>
      </w:r>
      <w:r w:rsidRPr="00964241">
        <w:rPr>
          <w:rFonts w:asciiTheme="majorBidi" w:hAnsiTheme="majorBidi" w:cstheme="majorBidi"/>
          <w:sz w:val="28"/>
          <w:szCs w:val="28"/>
          <w:u w:val="single"/>
        </w:rPr>
        <w:t>12527, Nour, Magdy, 01055667788, Cairo, 1990-08-12, Marketing Manager</w:t>
      </w:r>
    </w:p>
    <w:p w14:paraId="5A7F16AD" w14:textId="77777777" w:rsidR="00964241" w:rsidRPr="00964241" w:rsidRDefault="00964241" w:rsidP="00964241">
      <w:pPr>
        <w:numPr>
          <w:ilvl w:val="0"/>
          <w:numId w:val="3"/>
        </w:numPr>
        <w:jc w:val="both"/>
        <w:rPr>
          <w:rFonts w:asciiTheme="majorBidi" w:hAnsiTheme="majorBidi" w:cstheme="majorBidi"/>
          <w:sz w:val="28"/>
          <w:szCs w:val="28"/>
        </w:rPr>
      </w:pPr>
      <w:r w:rsidRPr="00964241">
        <w:rPr>
          <w:rFonts w:asciiTheme="majorBidi" w:hAnsiTheme="majorBidi" w:cstheme="majorBidi"/>
          <w:b/>
          <w:bCs/>
          <w:sz w:val="28"/>
          <w:szCs w:val="28"/>
        </w:rPr>
        <w:t>Component</w:t>
      </w:r>
      <w:r w:rsidRPr="00964241">
        <w:rPr>
          <w:rFonts w:asciiTheme="majorBidi" w:hAnsiTheme="majorBidi" w:cstheme="majorBidi"/>
          <w:sz w:val="28"/>
          <w:szCs w:val="28"/>
        </w:rPr>
        <w:br/>
        <w:t>Stores: Component ID, name, available quantity, and minimum quantity</w:t>
      </w:r>
      <w:r w:rsidRPr="00964241">
        <w:rPr>
          <w:rFonts w:asciiTheme="majorBidi" w:hAnsiTheme="majorBidi" w:cstheme="majorBidi"/>
          <w:sz w:val="28"/>
          <w:szCs w:val="28"/>
        </w:rPr>
        <w:br/>
        <w:t>Used to track lab materials like blood test kits and urine test kits.</w:t>
      </w:r>
    </w:p>
    <w:p w14:paraId="5895D1B9" w14:textId="6DD7DEFE" w:rsidR="00964241" w:rsidRPr="00964241" w:rsidRDefault="00964241" w:rsidP="00964241">
      <w:pPr>
        <w:numPr>
          <w:ilvl w:val="0"/>
          <w:numId w:val="3"/>
        </w:numPr>
        <w:jc w:val="both"/>
        <w:rPr>
          <w:rFonts w:asciiTheme="majorBidi" w:hAnsiTheme="majorBidi" w:cstheme="majorBidi"/>
          <w:sz w:val="28"/>
          <w:szCs w:val="28"/>
        </w:rPr>
      </w:pPr>
      <w:proofErr w:type="spellStart"/>
      <w:r w:rsidRPr="00964241">
        <w:rPr>
          <w:rFonts w:asciiTheme="majorBidi" w:hAnsiTheme="majorBidi" w:cstheme="majorBidi"/>
          <w:b/>
          <w:bCs/>
          <w:sz w:val="28"/>
          <w:szCs w:val="28"/>
        </w:rPr>
        <w:t>Medical_Test</w:t>
      </w:r>
      <w:proofErr w:type="spellEnd"/>
      <w:r w:rsidRPr="00964241">
        <w:rPr>
          <w:rFonts w:asciiTheme="majorBidi" w:hAnsiTheme="majorBidi" w:cstheme="majorBidi"/>
          <w:sz w:val="28"/>
          <w:szCs w:val="28"/>
        </w:rPr>
        <w:br/>
        <w:t>Stores: Test ID, name of the test, price, and related component</w:t>
      </w:r>
      <w:r w:rsidRPr="00964241">
        <w:rPr>
          <w:rFonts w:asciiTheme="majorBidi" w:hAnsiTheme="majorBidi" w:cstheme="majorBidi"/>
          <w:sz w:val="28"/>
          <w:szCs w:val="28"/>
        </w:rPr>
        <w:br/>
        <w:t>All prices are realistic, and each test is linked to a component.</w:t>
      </w:r>
    </w:p>
    <w:p w14:paraId="069B8F1C" w14:textId="77777777" w:rsidR="00964241" w:rsidRPr="00964241" w:rsidRDefault="00964241" w:rsidP="00964241">
      <w:pPr>
        <w:numPr>
          <w:ilvl w:val="0"/>
          <w:numId w:val="3"/>
        </w:numPr>
        <w:jc w:val="both"/>
        <w:rPr>
          <w:rFonts w:asciiTheme="majorBidi" w:hAnsiTheme="majorBidi" w:cstheme="majorBidi"/>
          <w:sz w:val="28"/>
          <w:szCs w:val="28"/>
        </w:rPr>
      </w:pPr>
      <w:proofErr w:type="spellStart"/>
      <w:r w:rsidRPr="00964241">
        <w:rPr>
          <w:rFonts w:asciiTheme="majorBidi" w:hAnsiTheme="majorBidi" w:cstheme="majorBidi"/>
          <w:b/>
          <w:bCs/>
          <w:sz w:val="28"/>
          <w:szCs w:val="28"/>
        </w:rPr>
        <w:t>Test_Result</w:t>
      </w:r>
      <w:proofErr w:type="spellEnd"/>
      <w:r w:rsidRPr="00964241">
        <w:rPr>
          <w:rFonts w:asciiTheme="majorBidi" w:hAnsiTheme="majorBidi" w:cstheme="majorBidi"/>
          <w:sz w:val="28"/>
          <w:szCs w:val="28"/>
        </w:rPr>
        <w:br/>
        <w:t>Stores: Test ID, date, patient ID, laboratorian ID, and result</w:t>
      </w:r>
      <w:r w:rsidRPr="00964241">
        <w:rPr>
          <w:rFonts w:asciiTheme="majorBidi" w:hAnsiTheme="majorBidi" w:cstheme="majorBidi"/>
          <w:sz w:val="28"/>
          <w:szCs w:val="28"/>
        </w:rPr>
        <w:br/>
        <w:t>Tracks when each test was taken, by whom, and the outcome.</w:t>
      </w:r>
    </w:p>
    <w:p w14:paraId="26DA7077" w14:textId="77777777" w:rsidR="00964241" w:rsidRPr="00964241" w:rsidRDefault="00964241" w:rsidP="00964241">
      <w:pPr>
        <w:jc w:val="both"/>
        <w:rPr>
          <w:rFonts w:asciiTheme="majorBidi" w:hAnsiTheme="majorBidi" w:cstheme="majorBidi"/>
          <w:sz w:val="28"/>
          <w:szCs w:val="28"/>
        </w:rPr>
      </w:pPr>
    </w:p>
    <w:p w14:paraId="5B0ECDC8" w14:textId="726EE03E" w:rsidR="00C56BEA" w:rsidRDefault="00C56BEA" w:rsidP="00C56BEA">
      <w:pPr>
        <w:rPr>
          <w:rFonts w:asciiTheme="majorBidi" w:hAnsiTheme="majorBidi" w:cstheme="majorBidi"/>
          <w:b/>
          <w:bCs/>
          <w:sz w:val="28"/>
          <w:szCs w:val="28"/>
          <w:u w:val="single"/>
        </w:rPr>
      </w:pPr>
    </w:p>
    <w:p w14:paraId="3D873C06" w14:textId="77777777" w:rsidR="00964241" w:rsidRDefault="00964241" w:rsidP="00C56BEA">
      <w:pPr>
        <w:rPr>
          <w:rFonts w:asciiTheme="majorBidi" w:hAnsiTheme="majorBidi" w:cstheme="majorBidi"/>
          <w:b/>
          <w:bCs/>
          <w:sz w:val="28"/>
          <w:szCs w:val="28"/>
          <w:u w:val="single"/>
        </w:rPr>
      </w:pPr>
    </w:p>
    <w:p w14:paraId="625740E3" w14:textId="77777777" w:rsidR="00964241" w:rsidRDefault="00964241" w:rsidP="00C56BEA">
      <w:pPr>
        <w:rPr>
          <w:rFonts w:asciiTheme="majorBidi" w:hAnsiTheme="majorBidi" w:cstheme="majorBidi"/>
          <w:b/>
          <w:bCs/>
          <w:sz w:val="28"/>
          <w:szCs w:val="28"/>
          <w:u w:val="single"/>
        </w:rPr>
      </w:pPr>
    </w:p>
    <w:p w14:paraId="6EBE04DB" w14:textId="0AAE8473" w:rsidR="009E1C54" w:rsidRDefault="009E1C54" w:rsidP="00964241">
      <w:pP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Relational database schema:</w:t>
      </w:r>
    </w:p>
    <w:p w14:paraId="1FBB85D4" w14:textId="2AA916C4" w:rsidR="009E1C54" w:rsidRDefault="009E1C54" w:rsidP="00964241">
      <w:pPr>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14:anchorId="33DB2775" wp14:editId="5A53A48C">
            <wp:extent cx="5943600" cy="3121660"/>
            <wp:effectExtent l="0" t="0" r="0" b="2540"/>
            <wp:docPr id="200833002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30026" name="Picture 1"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1660"/>
                    </a:xfrm>
                    <a:prstGeom prst="rect">
                      <a:avLst/>
                    </a:prstGeom>
                  </pic:spPr>
                </pic:pic>
              </a:graphicData>
            </a:graphic>
          </wp:inline>
        </w:drawing>
      </w:r>
    </w:p>
    <w:p w14:paraId="07505B6C" w14:textId="37AF3104" w:rsidR="00515A50" w:rsidRPr="00515A50" w:rsidRDefault="00515A50" w:rsidP="00515A50">
      <w:pPr>
        <w:jc w:val="center"/>
        <w:rPr>
          <w:rFonts w:asciiTheme="majorBidi" w:hAnsiTheme="majorBidi" w:cstheme="majorBidi"/>
          <w:sz w:val="20"/>
          <w:szCs w:val="20"/>
        </w:rPr>
      </w:pPr>
      <w:r w:rsidRPr="00515A50">
        <w:rPr>
          <w:rFonts w:asciiTheme="majorBidi" w:hAnsiTheme="majorBidi" w:cstheme="majorBidi"/>
          <w:b/>
          <w:bCs/>
          <w:sz w:val="20"/>
          <w:szCs w:val="20"/>
        </w:rPr>
        <w:t>Figure 1</w:t>
      </w:r>
      <w:r w:rsidRPr="00515A50">
        <w:rPr>
          <w:rFonts w:asciiTheme="majorBidi" w:hAnsiTheme="majorBidi" w:cstheme="majorBidi"/>
          <w:sz w:val="20"/>
          <w:szCs w:val="20"/>
        </w:rPr>
        <w:t>: Relational Schema showing tables, attributes, primary keys (PK), and foreign keys (FK)</w:t>
      </w:r>
    </w:p>
    <w:p w14:paraId="09831DE7" w14:textId="38B09050" w:rsidR="00C23A2F" w:rsidRDefault="00C23A2F" w:rsidP="00964241">
      <w:pPr>
        <w:rPr>
          <w:rFonts w:asciiTheme="majorBidi" w:hAnsiTheme="majorBidi" w:cstheme="majorBidi"/>
          <w:b/>
          <w:bCs/>
          <w:sz w:val="28"/>
          <w:szCs w:val="28"/>
          <w:u w:val="single"/>
        </w:rPr>
      </w:pPr>
      <w:r>
        <w:rPr>
          <w:rFonts w:asciiTheme="majorBidi" w:hAnsiTheme="majorBidi" w:cstheme="majorBidi"/>
          <w:b/>
          <w:bCs/>
          <w:sz w:val="28"/>
          <w:szCs w:val="28"/>
          <w:u w:val="single"/>
        </w:rPr>
        <w:t>ER Diagram:</w:t>
      </w:r>
    </w:p>
    <w:p w14:paraId="07C85D3E" w14:textId="689D10CC" w:rsidR="009E1C54" w:rsidRDefault="00515A50" w:rsidP="00964241">
      <w:pPr>
        <w:rPr>
          <w:rFonts w:asciiTheme="majorBidi" w:hAnsiTheme="majorBidi" w:cstheme="majorBidi"/>
          <w:b/>
          <w:bCs/>
          <w:sz w:val="28"/>
          <w:szCs w:val="28"/>
          <w:u w:val="single"/>
        </w:rPr>
      </w:pPr>
      <w:r>
        <w:rPr>
          <w:noProof/>
        </w:rPr>
        <w:drawing>
          <wp:anchor distT="0" distB="0" distL="114300" distR="114300" simplePos="0" relativeHeight="251660288" behindDoc="0" locked="0" layoutInCell="1" allowOverlap="1" wp14:anchorId="117237B2" wp14:editId="33B8AD9E">
            <wp:simplePos x="0" y="0"/>
            <wp:positionH relativeFrom="column">
              <wp:posOffset>-449580</wp:posOffset>
            </wp:positionH>
            <wp:positionV relativeFrom="paragraph">
              <wp:posOffset>255905</wp:posOffset>
            </wp:positionV>
            <wp:extent cx="6909435" cy="3294380"/>
            <wp:effectExtent l="0" t="0" r="5715" b="1270"/>
            <wp:wrapNone/>
            <wp:docPr id="42272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2048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09435" cy="3294380"/>
                    </a:xfrm>
                    <a:prstGeom prst="rect">
                      <a:avLst/>
                    </a:prstGeom>
                  </pic:spPr>
                </pic:pic>
              </a:graphicData>
            </a:graphic>
          </wp:anchor>
        </w:drawing>
      </w:r>
    </w:p>
    <w:p w14:paraId="5B610EA5" w14:textId="13948A6C" w:rsidR="00C23A2F" w:rsidRDefault="00C23A2F" w:rsidP="00964241">
      <w:pPr>
        <w:rPr>
          <w:rFonts w:asciiTheme="majorBidi" w:hAnsiTheme="majorBidi" w:cstheme="majorBidi"/>
          <w:b/>
          <w:bCs/>
          <w:sz w:val="28"/>
          <w:szCs w:val="28"/>
          <w:u w:val="single"/>
        </w:rPr>
      </w:pPr>
    </w:p>
    <w:p w14:paraId="64470E2A" w14:textId="772E47C2" w:rsidR="00C23A2F" w:rsidRDefault="00C23A2F" w:rsidP="00964241">
      <w:pPr>
        <w:rPr>
          <w:rFonts w:asciiTheme="majorBidi" w:hAnsiTheme="majorBidi" w:cstheme="majorBidi"/>
          <w:b/>
          <w:bCs/>
          <w:sz w:val="28"/>
          <w:szCs w:val="28"/>
          <w:u w:val="single"/>
        </w:rPr>
      </w:pPr>
    </w:p>
    <w:p w14:paraId="6BC29E54" w14:textId="77777777" w:rsidR="00C23A2F" w:rsidRDefault="00C23A2F" w:rsidP="00964241">
      <w:pPr>
        <w:rPr>
          <w:rFonts w:asciiTheme="majorBidi" w:hAnsiTheme="majorBidi" w:cstheme="majorBidi"/>
          <w:b/>
          <w:bCs/>
          <w:sz w:val="28"/>
          <w:szCs w:val="28"/>
          <w:u w:val="single"/>
        </w:rPr>
      </w:pPr>
    </w:p>
    <w:p w14:paraId="6B0F5D51" w14:textId="77777777" w:rsidR="00C23A2F" w:rsidRDefault="00C23A2F" w:rsidP="00964241">
      <w:pPr>
        <w:rPr>
          <w:rFonts w:asciiTheme="majorBidi" w:hAnsiTheme="majorBidi" w:cstheme="majorBidi"/>
          <w:b/>
          <w:bCs/>
          <w:sz w:val="28"/>
          <w:szCs w:val="28"/>
          <w:u w:val="single"/>
        </w:rPr>
      </w:pPr>
    </w:p>
    <w:p w14:paraId="7606E744" w14:textId="77777777" w:rsidR="00C23A2F" w:rsidRDefault="00C23A2F" w:rsidP="00964241">
      <w:pPr>
        <w:rPr>
          <w:rFonts w:asciiTheme="majorBidi" w:hAnsiTheme="majorBidi" w:cstheme="majorBidi"/>
          <w:b/>
          <w:bCs/>
          <w:sz w:val="28"/>
          <w:szCs w:val="28"/>
          <w:u w:val="single"/>
        </w:rPr>
      </w:pPr>
    </w:p>
    <w:p w14:paraId="012DFF8C" w14:textId="77777777" w:rsidR="00C23A2F" w:rsidRDefault="00C23A2F" w:rsidP="00964241">
      <w:pPr>
        <w:rPr>
          <w:rFonts w:asciiTheme="majorBidi" w:hAnsiTheme="majorBidi" w:cstheme="majorBidi"/>
          <w:b/>
          <w:bCs/>
          <w:sz w:val="28"/>
          <w:szCs w:val="28"/>
          <w:u w:val="single"/>
        </w:rPr>
      </w:pPr>
    </w:p>
    <w:p w14:paraId="18006AA2" w14:textId="77777777" w:rsidR="00C23A2F" w:rsidRDefault="00C23A2F" w:rsidP="00964241">
      <w:pPr>
        <w:rPr>
          <w:rFonts w:asciiTheme="majorBidi" w:hAnsiTheme="majorBidi" w:cstheme="majorBidi"/>
          <w:b/>
          <w:bCs/>
          <w:sz w:val="28"/>
          <w:szCs w:val="28"/>
          <w:u w:val="single"/>
        </w:rPr>
      </w:pPr>
    </w:p>
    <w:p w14:paraId="310E5621" w14:textId="77777777" w:rsidR="00C23A2F" w:rsidRDefault="00C23A2F" w:rsidP="00964241">
      <w:pPr>
        <w:rPr>
          <w:rFonts w:asciiTheme="majorBidi" w:hAnsiTheme="majorBidi" w:cstheme="majorBidi"/>
          <w:b/>
          <w:bCs/>
          <w:sz w:val="28"/>
          <w:szCs w:val="28"/>
          <w:u w:val="single"/>
        </w:rPr>
      </w:pPr>
    </w:p>
    <w:p w14:paraId="56379633" w14:textId="77777777" w:rsidR="00C23A2F" w:rsidRDefault="00C23A2F" w:rsidP="00964241">
      <w:pPr>
        <w:rPr>
          <w:rFonts w:asciiTheme="majorBidi" w:hAnsiTheme="majorBidi" w:cstheme="majorBidi"/>
          <w:b/>
          <w:bCs/>
          <w:sz w:val="28"/>
          <w:szCs w:val="28"/>
          <w:u w:val="single"/>
        </w:rPr>
      </w:pPr>
    </w:p>
    <w:p w14:paraId="21B1D32D" w14:textId="77777777" w:rsidR="00C23A2F" w:rsidRDefault="00C23A2F" w:rsidP="00964241">
      <w:pPr>
        <w:rPr>
          <w:rFonts w:asciiTheme="majorBidi" w:hAnsiTheme="majorBidi" w:cstheme="majorBidi"/>
          <w:b/>
          <w:bCs/>
          <w:sz w:val="28"/>
          <w:szCs w:val="28"/>
          <w:u w:val="single"/>
        </w:rPr>
      </w:pPr>
    </w:p>
    <w:p w14:paraId="01002A74" w14:textId="74BEFB11" w:rsidR="00C23A2F" w:rsidRPr="00515A50" w:rsidRDefault="00515A50" w:rsidP="00515A50">
      <w:pPr>
        <w:jc w:val="center"/>
        <w:rPr>
          <w:rFonts w:asciiTheme="majorBidi" w:hAnsiTheme="majorBidi" w:cstheme="majorBidi"/>
          <w:b/>
          <w:bCs/>
          <w:sz w:val="20"/>
          <w:szCs w:val="20"/>
        </w:rPr>
      </w:pPr>
      <w:r w:rsidRPr="00515A50">
        <w:rPr>
          <w:rFonts w:asciiTheme="majorBidi" w:hAnsiTheme="majorBidi" w:cstheme="majorBidi"/>
          <w:b/>
          <w:bCs/>
          <w:sz w:val="20"/>
          <w:szCs w:val="20"/>
        </w:rPr>
        <w:t xml:space="preserve">Figure 2: </w:t>
      </w:r>
      <w:r w:rsidRPr="00515A50">
        <w:rPr>
          <w:rFonts w:asciiTheme="majorBidi" w:hAnsiTheme="majorBidi" w:cstheme="majorBidi"/>
          <w:sz w:val="20"/>
          <w:szCs w:val="20"/>
        </w:rPr>
        <w:t>Conceptual ER Diagram with cardinality ratios and participation constraints</w:t>
      </w:r>
    </w:p>
    <w:p w14:paraId="7B90EC83" w14:textId="13C0D5E6" w:rsidR="00454F1D" w:rsidRPr="00454F1D" w:rsidRDefault="00454F1D" w:rsidP="00454F1D">
      <w:pPr>
        <w:rPr>
          <w:rFonts w:asciiTheme="majorBidi" w:hAnsiTheme="majorBidi" w:cstheme="majorBidi"/>
          <w:b/>
          <w:bCs/>
          <w:sz w:val="28"/>
          <w:szCs w:val="28"/>
          <w:u w:val="single"/>
        </w:rPr>
      </w:pPr>
      <w:r w:rsidRPr="00454F1D">
        <w:rPr>
          <w:rFonts w:asciiTheme="majorBidi" w:hAnsiTheme="majorBidi" w:cstheme="majorBidi"/>
          <w:b/>
          <w:bCs/>
          <w:sz w:val="28"/>
          <w:szCs w:val="28"/>
          <w:u w:val="single"/>
        </w:rPr>
        <w:lastRenderedPageBreak/>
        <w:t>DDL &amp; DML Implementation</w:t>
      </w:r>
      <w:r>
        <w:rPr>
          <w:rFonts w:asciiTheme="majorBidi" w:hAnsiTheme="majorBidi" w:cstheme="majorBidi"/>
          <w:b/>
          <w:bCs/>
          <w:sz w:val="28"/>
          <w:szCs w:val="28"/>
          <w:u w:val="single"/>
        </w:rPr>
        <w:t>:</w:t>
      </w:r>
    </w:p>
    <w:p w14:paraId="7A8A6BEB" w14:textId="77777777" w:rsidR="00C23A2F" w:rsidRP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In this project, we used SQL (Structured Query Language) to create and manage our medical laboratory database. SQL helped us define the structure of the tables, insert realistic data, and build useful queries for retrieving information.</w:t>
      </w:r>
    </w:p>
    <w:p w14:paraId="2B5B17A0" w14:textId="77777777" w:rsidR="00C23A2F" w:rsidRPr="00C23A2F" w:rsidRDefault="00C23A2F" w:rsidP="00C23A2F">
      <w:pPr>
        <w:rPr>
          <w:rFonts w:asciiTheme="majorBidi" w:hAnsiTheme="majorBidi" w:cstheme="majorBidi"/>
          <w:b/>
          <w:bCs/>
          <w:sz w:val="28"/>
          <w:szCs w:val="28"/>
        </w:rPr>
      </w:pPr>
      <w:r w:rsidRPr="00C23A2F">
        <w:rPr>
          <w:rFonts w:asciiTheme="majorBidi" w:hAnsiTheme="majorBidi" w:cstheme="majorBidi"/>
          <w:b/>
          <w:bCs/>
          <w:sz w:val="28"/>
          <w:szCs w:val="28"/>
        </w:rPr>
        <w:t>1. Database Creation</w:t>
      </w:r>
    </w:p>
    <w:p w14:paraId="60A61556" w14:textId="77777777" w:rsid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We started by creating the database:</w:t>
      </w:r>
    </w:p>
    <w:p w14:paraId="25512C93" w14:textId="77777777" w:rsidR="00C23A2F" w:rsidRDefault="00C23A2F" w:rsidP="00C23A2F">
      <w:pPr>
        <w:rPr>
          <w:rFonts w:asciiTheme="majorBidi" w:hAnsiTheme="majorBidi" w:cstheme="majorBidi"/>
          <w:b/>
          <w:bCs/>
          <w:sz w:val="28"/>
          <w:szCs w:val="28"/>
        </w:rPr>
      </w:pPr>
      <w:r w:rsidRPr="00C23A2F">
        <w:rPr>
          <w:rFonts w:asciiTheme="majorBidi" w:hAnsiTheme="majorBidi" w:cstheme="majorBidi"/>
          <w:noProof/>
          <w:sz w:val="28"/>
          <w:szCs w:val="28"/>
        </w:rPr>
        <w:drawing>
          <wp:inline distT="0" distB="0" distL="0" distR="0" wp14:anchorId="0C5FC9E7" wp14:editId="64C72B10">
            <wp:extent cx="5792008" cy="533474"/>
            <wp:effectExtent l="0" t="0" r="0" b="0"/>
            <wp:docPr id="708744656" name="Picture 1" descr="A black rectangle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44656" name="Picture 1" descr="A black rectangle with white dots&#10;&#10;AI-generated content may be incorrect."/>
                    <pic:cNvPicPr/>
                  </pic:nvPicPr>
                  <pic:blipFill>
                    <a:blip r:embed="rId14"/>
                    <a:stretch>
                      <a:fillRect/>
                    </a:stretch>
                  </pic:blipFill>
                  <pic:spPr>
                    <a:xfrm>
                      <a:off x="0" y="0"/>
                      <a:ext cx="5792008" cy="533474"/>
                    </a:xfrm>
                    <a:prstGeom prst="rect">
                      <a:avLst/>
                    </a:prstGeom>
                  </pic:spPr>
                </pic:pic>
              </a:graphicData>
            </a:graphic>
          </wp:inline>
        </w:drawing>
      </w:r>
    </w:p>
    <w:p w14:paraId="2F90C587" w14:textId="77777777" w:rsidR="00C23A2F" w:rsidRDefault="00C23A2F" w:rsidP="00C23A2F">
      <w:pPr>
        <w:rPr>
          <w:rFonts w:asciiTheme="majorBidi" w:hAnsiTheme="majorBidi" w:cstheme="majorBidi"/>
          <w:b/>
          <w:bCs/>
          <w:sz w:val="28"/>
          <w:szCs w:val="28"/>
        </w:rPr>
      </w:pPr>
    </w:p>
    <w:p w14:paraId="351BA22A" w14:textId="3627CA83" w:rsidR="00C23A2F" w:rsidRPr="00C23A2F" w:rsidRDefault="00C23A2F" w:rsidP="00C23A2F">
      <w:pPr>
        <w:rPr>
          <w:rFonts w:asciiTheme="majorBidi" w:hAnsiTheme="majorBidi"/>
          <w:b/>
          <w:bCs/>
        </w:rPr>
      </w:pPr>
      <w:r w:rsidRPr="00C23A2F">
        <w:rPr>
          <w:rFonts w:asciiTheme="majorBidi" w:hAnsiTheme="majorBidi" w:cstheme="majorBidi"/>
          <w:b/>
          <w:bCs/>
          <w:sz w:val="28"/>
          <w:szCs w:val="28"/>
        </w:rPr>
        <w:t>2.Table Creation</w:t>
      </w:r>
    </w:p>
    <w:p w14:paraId="751166DE" w14:textId="78A14665" w:rsidR="00C23A2F" w:rsidRDefault="00C23A2F" w:rsidP="00C23A2F">
      <w:pPr>
        <w:rPr>
          <w:noProof/>
        </w:rPr>
      </w:pPr>
      <w:r w:rsidRPr="00C23A2F">
        <w:rPr>
          <w:rFonts w:asciiTheme="majorBidi" w:hAnsiTheme="majorBidi" w:cstheme="majorBidi"/>
          <w:sz w:val="28"/>
          <w:szCs w:val="28"/>
        </w:rPr>
        <w:t xml:space="preserve">We created five main tables using </w:t>
      </w:r>
      <w:r w:rsidRPr="00C23A2F">
        <w:rPr>
          <w:rFonts w:asciiTheme="majorBidi" w:hAnsiTheme="majorBidi" w:cstheme="majorBidi"/>
          <w:color w:val="0F4761" w:themeColor="accent1" w:themeShade="BF"/>
          <w:sz w:val="28"/>
          <w:szCs w:val="28"/>
          <w:u w:val="single"/>
        </w:rPr>
        <w:t>CREATE TABLE</w:t>
      </w:r>
      <w:r w:rsidRPr="00C23A2F">
        <w:rPr>
          <w:rFonts w:asciiTheme="majorBidi" w:hAnsiTheme="majorBidi" w:cstheme="majorBidi"/>
          <w:sz w:val="28"/>
          <w:szCs w:val="28"/>
        </w:rPr>
        <w:t xml:space="preserve"> statements. Each table included a primary key and data type that matches the real-world attributes.</w:t>
      </w:r>
      <w:r w:rsidRPr="00C23A2F">
        <w:rPr>
          <w:noProof/>
        </w:rPr>
        <w:t xml:space="preserve"> </w:t>
      </w:r>
    </w:p>
    <w:p w14:paraId="0028E5C6" w14:textId="1619C118" w:rsidR="00C23A2F" w:rsidRPr="00C23A2F" w:rsidRDefault="00C23A2F" w:rsidP="00C23A2F">
      <w:pPr>
        <w:rPr>
          <w:rFonts w:asciiTheme="majorBidi" w:hAnsiTheme="majorBidi" w:cstheme="majorBidi"/>
          <w:sz w:val="28"/>
          <w:szCs w:val="28"/>
        </w:rPr>
      </w:pPr>
      <w:r w:rsidRPr="00C23A2F">
        <w:rPr>
          <w:rFonts w:asciiTheme="majorBidi" w:hAnsiTheme="majorBidi" w:cstheme="majorBidi"/>
          <w:noProof/>
          <w:sz w:val="28"/>
          <w:szCs w:val="28"/>
        </w:rPr>
        <w:drawing>
          <wp:inline distT="0" distB="0" distL="0" distR="0" wp14:anchorId="04768891" wp14:editId="1D02F911">
            <wp:extent cx="5801535" cy="2105319"/>
            <wp:effectExtent l="0" t="0" r="8890" b="9525"/>
            <wp:docPr id="122703029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30295" name="Picture 1" descr="A black screen with white text&#10;&#10;AI-generated content may be incorrect."/>
                    <pic:cNvPicPr/>
                  </pic:nvPicPr>
                  <pic:blipFill>
                    <a:blip r:embed="rId15"/>
                    <a:stretch>
                      <a:fillRect/>
                    </a:stretch>
                  </pic:blipFill>
                  <pic:spPr>
                    <a:xfrm>
                      <a:off x="0" y="0"/>
                      <a:ext cx="5801535" cy="2105319"/>
                    </a:xfrm>
                    <a:prstGeom prst="rect">
                      <a:avLst/>
                    </a:prstGeom>
                  </pic:spPr>
                </pic:pic>
              </a:graphicData>
            </a:graphic>
          </wp:inline>
        </w:drawing>
      </w:r>
    </w:p>
    <w:p w14:paraId="03A32F1B" w14:textId="3C039F77" w:rsidR="00C23A2F" w:rsidRPr="00C23A2F" w:rsidRDefault="00C23A2F" w:rsidP="00C23A2F">
      <w:pPr>
        <w:rPr>
          <w:rFonts w:asciiTheme="majorBidi" w:hAnsiTheme="majorBidi" w:cstheme="majorBidi"/>
          <w:sz w:val="28"/>
          <w:szCs w:val="28"/>
        </w:rPr>
      </w:pPr>
    </w:p>
    <w:p w14:paraId="5688035B" w14:textId="77777777" w:rsidR="00C23A2F" w:rsidRPr="00C23A2F" w:rsidRDefault="00C23A2F" w:rsidP="00C23A2F">
      <w:pPr>
        <w:rPr>
          <w:rFonts w:asciiTheme="majorBidi" w:hAnsiTheme="majorBidi" w:cstheme="majorBidi"/>
          <w:b/>
          <w:bCs/>
          <w:sz w:val="28"/>
          <w:szCs w:val="28"/>
          <w:u w:val="single"/>
        </w:rPr>
      </w:pPr>
      <w:r w:rsidRPr="00C23A2F">
        <w:rPr>
          <w:rFonts w:asciiTheme="majorBidi" w:hAnsiTheme="majorBidi" w:cstheme="majorBidi"/>
          <w:b/>
          <w:bCs/>
          <w:sz w:val="28"/>
          <w:szCs w:val="28"/>
          <w:u w:val="single"/>
        </w:rPr>
        <w:t>3. Inserting Data</w:t>
      </w:r>
    </w:p>
    <w:p w14:paraId="3AF5A941" w14:textId="5B4C12D5" w:rsid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 xml:space="preserve">We inserted 20 records for each main table using </w:t>
      </w:r>
      <w:r w:rsidRPr="00C23A2F">
        <w:rPr>
          <w:rFonts w:asciiTheme="majorBidi" w:hAnsiTheme="majorBidi" w:cstheme="majorBidi"/>
          <w:color w:val="0F4761" w:themeColor="accent1" w:themeShade="BF"/>
          <w:sz w:val="28"/>
          <w:szCs w:val="28"/>
          <w:u w:val="single"/>
        </w:rPr>
        <w:t>INSERT INTO</w:t>
      </w:r>
      <w:r w:rsidRPr="00C23A2F">
        <w:rPr>
          <w:rFonts w:asciiTheme="majorBidi" w:hAnsiTheme="majorBidi" w:cstheme="majorBidi"/>
          <w:sz w:val="28"/>
          <w:szCs w:val="28"/>
        </w:rPr>
        <w:t xml:space="preserve"> statements. All data was designed to simulate a real medical lab in Egypt.</w:t>
      </w:r>
    </w:p>
    <w:p w14:paraId="1452B553" w14:textId="77777777" w:rsidR="00C23A2F" w:rsidRDefault="00C23A2F" w:rsidP="00C23A2F">
      <w:pPr>
        <w:rPr>
          <w:rFonts w:asciiTheme="majorBidi" w:hAnsiTheme="majorBidi"/>
          <w:b/>
          <w:bCs/>
        </w:rPr>
      </w:pPr>
      <w:r w:rsidRPr="00C23A2F">
        <w:rPr>
          <w:rFonts w:asciiTheme="majorBidi" w:hAnsiTheme="majorBidi" w:cstheme="majorBidi"/>
          <w:noProof/>
          <w:sz w:val="28"/>
          <w:szCs w:val="28"/>
        </w:rPr>
        <w:drawing>
          <wp:inline distT="0" distB="0" distL="0" distR="0" wp14:anchorId="3955A05A" wp14:editId="1D03DB27">
            <wp:extent cx="5943600" cy="523240"/>
            <wp:effectExtent l="0" t="0" r="0" b="0"/>
            <wp:docPr id="143152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9661" name=""/>
                    <pic:cNvPicPr/>
                  </pic:nvPicPr>
                  <pic:blipFill>
                    <a:blip r:embed="rId16"/>
                    <a:stretch>
                      <a:fillRect/>
                    </a:stretch>
                  </pic:blipFill>
                  <pic:spPr>
                    <a:xfrm>
                      <a:off x="0" y="0"/>
                      <a:ext cx="5943600" cy="523240"/>
                    </a:xfrm>
                    <a:prstGeom prst="rect">
                      <a:avLst/>
                    </a:prstGeom>
                  </pic:spPr>
                </pic:pic>
              </a:graphicData>
            </a:graphic>
          </wp:inline>
        </w:drawing>
      </w:r>
    </w:p>
    <w:p w14:paraId="41E0D9EE" w14:textId="77777777" w:rsidR="00C23A2F" w:rsidRDefault="00C23A2F" w:rsidP="00C23A2F">
      <w:pPr>
        <w:rPr>
          <w:rFonts w:asciiTheme="majorBidi" w:hAnsiTheme="majorBidi"/>
          <w:b/>
          <w:bCs/>
        </w:rPr>
      </w:pPr>
    </w:p>
    <w:p w14:paraId="62B1F66C" w14:textId="4402FE41" w:rsidR="00C23A2F" w:rsidRPr="00C23A2F" w:rsidRDefault="00C23A2F" w:rsidP="00C23A2F">
      <w:pPr>
        <w:rPr>
          <w:rFonts w:asciiTheme="majorBidi" w:hAnsiTheme="majorBidi" w:cstheme="majorBidi"/>
          <w:b/>
          <w:bCs/>
          <w:sz w:val="28"/>
          <w:szCs w:val="28"/>
          <w:u w:val="single"/>
        </w:rPr>
      </w:pPr>
      <w:r w:rsidRPr="00C23A2F">
        <w:rPr>
          <w:rFonts w:asciiTheme="majorBidi" w:hAnsiTheme="majorBidi" w:cstheme="majorBidi"/>
          <w:b/>
          <w:bCs/>
          <w:sz w:val="28"/>
          <w:szCs w:val="28"/>
          <w:u w:val="single"/>
        </w:rPr>
        <w:lastRenderedPageBreak/>
        <w:t>4. Creating Views</w:t>
      </w:r>
    </w:p>
    <w:p w14:paraId="60477665" w14:textId="77777777" w:rsidR="00C23A2F" w:rsidRP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 xml:space="preserve">To answer complex queries, we used </w:t>
      </w:r>
      <w:r w:rsidRPr="00C23A2F">
        <w:rPr>
          <w:rFonts w:asciiTheme="majorBidi" w:hAnsiTheme="majorBidi" w:cstheme="majorBidi"/>
          <w:color w:val="0F4761" w:themeColor="accent1" w:themeShade="BF"/>
          <w:sz w:val="28"/>
          <w:szCs w:val="28"/>
          <w:u w:val="single"/>
        </w:rPr>
        <w:t>CREATE VIEW</w:t>
      </w:r>
      <w:r w:rsidRPr="00C23A2F">
        <w:rPr>
          <w:rFonts w:asciiTheme="majorBidi" w:hAnsiTheme="majorBidi" w:cstheme="majorBidi"/>
          <w:sz w:val="28"/>
          <w:szCs w:val="28"/>
        </w:rPr>
        <w:t xml:space="preserve"> to simplify data access. These views allow us to retrieve filtered results without writing long queries every time.</w:t>
      </w:r>
    </w:p>
    <w:p w14:paraId="3095EB17" w14:textId="77777777" w:rsidR="00C23A2F" w:rsidRP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Examples:</w:t>
      </w:r>
    </w:p>
    <w:p w14:paraId="0268A880" w14:textId="77777777" w:rsidR="00C23A2F" w:rsidRDefault="00C23A2F" w:rsidP="00C23A2F">
      <w:pPr>
        <w:numPr>
          <w:ilvl w:val="0"/>
          <w:numId w:val="5"/>
        </w:numPr>
        <w:rPr>
          <w:rFonts w:asciiTheme="majorBidi" w:hAnsiTheme="majorBidi" w:cstheme="majorBidi"/>
          <w:sz w:val="28"/>
          <w:szCs w:val="28"/>
        </w:rPr>
      </w:pPr>
      <w:r w:rsidRPr="00C23A2F">
        <w:rPr>
          <w:rFonts w:asciiTheme="majorBidi" w:hAnsiTheme="majorBidi" w:cstheme="majorBidi"/>
          <w:b/>
          <w:bCs/>
          <w:sz w:val="28"/>
          <w:szCs w:val="28"/>
        </w:rPr>
        <w:t>CBC_Test</w:t>
      </w:r>
      <w:r w:rsidRPr="00C23A2F">
        <w:rPr>
          <w:rFonts w:asciiTheme="majorBidi" w:hAnsiTheme="majorBidi" w:cstheme="majorBidi"/>
          <w:sz w:val="28"/>
          <w:szCs w:val="28"/>
        </w:rPr>
        <w:t xml:space="preserve"> view for patients who took a CBC test last year:</w:t>
      </w:r>
    </w:p>
    <w:p w14:paraId="77ED2CA7" w14:textId="7D2679A4" w:rsidR="00C23A2F" w:rsidRPr="00C23A2F" w:rsidRDefault="00C23A2F" w:rsidP="00C23A2F">
      <w:pPr>
        <w:ind w:left="720"/>
        <w:rPr>
          <w:rFonts w:asciiTheme="majorBidi" w:hAnsiTheme="majorBidi" w:cstheme="majorBidi"/>
          <w:sz w:val="28"/>
          <w:szCs w:val="28"/>
        </w:rPr>
      </w:pPr>
      <w:r w:rsidRPr="00C23A2F">
        <w:rPr>
          <w:rFonts w:asciiTheme="majorBidi" w:hAnsiTheme="majorBidi" w:cstheme="majorBidi"/>
          <w:noProof/>
          <w:sz w:val="28"/>
          <w:szCs w:val="28"/>
        </w:rPr>
        <w:drawing>
          <wp:inline distT="0" distB="0" distL="0" distR="0" wp14:anchorId="48157DEA" wp14:editId="54145F80">
            <wp:extent cx="5553850" cy="1267002"/>
            <wp:effectExtent l="0" t="0" r="0" b="9525"/>
            <wp:docPr id="67717445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74459" name="Picture 1" descr="A screen shot of a computer&#10;&#10;AI-generated content may be incorrect."/>
                    <pic:cNvPicPr/>
                  </pic:nvPicPr>
                  <pic:blipFill>
                    <a:blip r:embed="rId17"/>
                    <a:stretch>
                      <a:fillRect/>
                    </a:stretch>
                  </pic:blipFill>
                  <pic:spPr>
                    <a:xfrm>
                      <a:off x="0" y="0"/>
                      <a:ext cx="5553850" cy="1267002"/>
                    </a:xfrm>
                    <a:prstGeom prst="rect">
                      <a:avLst/>
                    </a:prstGeom>
                  </pic:spPr>
                </pic:pic>
              </a:graphicData>
            </a:graphic>
          </wp:inline>
        </w:drawing>
      </w:r>
    </w:p>
    <w:p w14:paraId="583E0387" w14:textId="77777777" w:rsidR="00C23A2F" w:rsidRDefault="00C23A2F" w:rsidP="00964241">
      <w:pPr>
        <w:rPr>
          <w:rFonts w:asciiTheme="majorBidi" w:hAnsiTheme="majorBidi" w:cstheme="majorBidi"/>
          <w:b/>
          <w:bCs/>
          <w:sz w:val="28"/>
          <w:szCs w:val="28"/>
          <w:u w:val="single"/>
        </w:rPr>
      </w:pPr>
    </w:p>
    <w:p w14:paraId="67D63FDC" w14:textId="77777777" w:rsidR="00C23A2F" w:rsidRPr="00C23A2F" w:rsidRDefault="00C23A2F" w:rsidP="00C23A2F">
      <w:pPr>
        <w:rPr>
          <w:rFonts w:asciiTheme="majorBidi" w:hAnsiTheme="majorBidi" w:cstheme="majorBidi"/>
          <w:b/>
          <w:bCs/>
          <w:sz w:val="28"/>
          <w:szCs w:val="28"/>
          <w:u w:val="single"/>
        </w:rPr>
      </w:pPr>
      <w:r w:rsidRPr="00C23A2F">
        <w:rPr>
          <w:rFonts w:asciiTheme="majorBidi" w:hAnsiTheme="majorBidi" w:cstheme="majorBidi"/>
          <w:b/>
          <w:bCs/>
          <w:sz w:val="28"/>
          <w:szCs w:val="28"/>
          <w:u w:val="single"/>
        </w:rPr>
        <w:t>5. Query Execution</w:t>
      </w:r>
    </w:p>
    <w:p w14:paraId="215CCA91" w14:textId="77777777" w:rsidR="00C23A2F" w:rsidRPr="00C23A2F" w:rsidRDefault="00C23A2F" w:rsidP="00C23A2F">
      <w:pPr>
        <w:rPr>
          <w:rFonts w:asciiTheme="majorBidi" w:hAnsiTheme="majorBidi" w:cstheme="majorBidi"/>
          <w:sz w:val="28"/>
          <w:szCs w:val="28"/>
        </w:rPr>
      </w:pPr>
      <w:r w:rsidRPr="00C23A2F">
        <w:rPr>
          <w:rFonts w:asciiTheme="majorBidi" w:hAnsiTheme="majorBidi" w:cstheme="majorBidi"/>
          <w:sz w:val="28"/>
          <w:szCs w:val="28"/>
        </w:rPr>
        <w:t>We tested all SQL statements inside MySQL. Queries returned the correct results and confirmed that our database was working as expected.</w:t>
      </w:r>
    </w:p>
    <w:p w14:paraId="2FFACD48" w14:textId="77777777" w:rsidR="00C23A2F" w:rsidRDefault="00C23A2F" w:rsidP="00964241">
      <w:pPr>
        <w:rPr>
          <w:rFonts w:asciiTheme="majorBidi" w:hAnsiTheme="majorBidi" w:cstheme="majorBidi"/>
          <w:b/>
          <w:bCs/>
          <w:sz w:val="28"/>
          <w:szCs w:val="28"/>
          <w:u w:val="single"/>
        </w:rPr>
      </w:pPr>
    </w:p>
    <w:p w14:paraId="3873CB88" w14:textId="77777777" w:rsidR="00C23A2F" w:rsidRDefault="00C23A2F" w:rsidP="00964241">
      <w:pPr>
        <w:rPr>
          <w:rFonts w:asciiTheme="majorBidi" w:hAnsiTheme="majorBidi" w:cstheme="majorBidi"/>
          <w:b/>
          <w:bCs/>
          <w:sz w:val="28"/>
          <w:szCs w:val="28"/>
          <w:u w:val="single"/>
        </w:rPr>
      </w:pPr>
    </w:p>
    <w:p w14:paraId="28E23E00" w14:textId="77777777" w:rsidR="00C23A2F" w:rsidRDefault="00C23A2F" w:rsidP="00964241">
      <w:pPr>
        <w:rPr>
          <w:rFonts w:asciiTheme="majorBidi" w:hAnsiTheme="majorBidi" w:cstheme="majorBidi"/>
          <w:b/>
          <w:bCs/>
          <w:sz w:val="28"/>
          <w:szCs w:val="28"/>
          <w:u w:val="single"/>
        </w:rPr>
      </w:pPr>
    </w:p>
    <w:p w14:paraId="397C7808" w14:textId="77777777" w:rsidR="00C23A2F" w:rsidRDefault="00C23A2F" w:rsidP="00964241">
      <w:pPr>
        <w:rPr>
          <w:rFonts w:asciiTheme="majorBidi" w:hAnsiTheme="majorBidi" w:cstheme="majorBidi"/>
          <w:b/>
          <w:bCs/>
          <w:sz w:val="28"/>
          <w:szCs w:val="28"/>
          <w:u w:val="single"/>
        </w:rPr>
      </w:pPr>
    </w:p>
    <w:p w14:paraId="1089D129" w14:textId="77777777" w:rsidR="00C23A2F" w:rsidRDefault="00C23A2F" w:rsidP="00964241">
      <w:pPr>
        <w:rPr>
          <w:rFonts w:asciiTheme="majorBidi" w:hAnsiTheme="majorBidi" w:cstheme="majorBidi"/>
          <w:b/>
          <w:bCs/>
          <w:sz w:val="28"/>
          <w:szCs w:val="28"/>
          <w:u w:val="single"/>
        </w:rPr>
      </w:pPr>
    </w:p>
    <w:p w14:paraId="6B17B60E" w14:textId="77777777" w:rsidR="00C23A2F" w:rsidRDefault="00C23A2F" w:rsidP="00964241">
      <w:pPr>
        <w:rPr>
          <w:rFonts w:asciiTheme="majorBidi" w:hAnsiTheme="majorBidi" w:cstheme="majorBidi"/>
          <w:b/>
          <w:bCs/>
          <w:sz w:val="28"/>
          <w:szCs w:val="28"/>
          <w:u w:val="single"/>
        </w:rPr>
      </w:pPr>
    </w:p>
    <w:p w14:paraId="0D48EF04" w14:textId="77777777" w:rsidR="00C23A2F" w:rsidRDefault="00C23A2F" w:rsidP="00964241">
      <w:pPr>
        <w:rPr>
          <w:rFonts w:asciiTheme="majorBidi" w:hAnsiTheme="majorBidi" w:cstheme="majorBidi"/>
          <w:b/>
          <w:bCs/>
          <w:sz w:val="28"/>
          <w:szCs w:val="28"/>
          <w:u w:val="single"/>
        </w:rPr>
      </w:pPr>
    </w:p>
    <w:p w14:paraId="7DD8F817" w14:textId="77777777" w:rsidR="00C23A2F" w:rsidRDefault="00C23A2F" w:rsidP="00964241">
      <w:pPr>
        <w:rPr>
          <w:rFonts w:asciiTheme="majorBidi" w:hAnsiTheme="majorBidi" w:cstheme="majorBidi"/>
          <w:b/>
          <w:bCs/>
          <w:sz w:val="28"/>
          <w:szCs w:val="28"/>
          <w:u w:val="single"/>
        </w:rPr>
      </w:pPr>
    </w:p>
    <w:p w14:paraId="65DF541D" w14:textId="77777777" w:rsidR="00C23A2F" w:rsidRDefault="00C23A2F" w:rsidP="00964241">
      <w:pPr>
        <w:rPr>
          <w:rFonts w:asciiTheme="majorBidi" w:hAnsiTheme="majorBidi" w:cstheme="majorBidi"/>
          <w:b/>
          <w:bCs/>
          <w:sz w:val="28"/>
          <w:szCs w:val="28"/>
          <w:u w:val="single"/>
        </w:rPr>
      </w:pPr>
    </w:p>
    <w:p w14:paraId="3EC017D2" w14:textId="77777777" w:rsidR="00C23A2F" w:rsidRDefault="00C23A2F" w:rsidP="00964241">
      <w:pPr>
        <w:rPr>
          <w:rFonts w:asciiTheme="majorBidi" w:hAnsiTheme="majorBidi" w:cstheme="majorBidi"/>
          <w:b/>
          <w:bCs/>
          <w:sz w:val="28"/>
          <w:szCs w:val="28"/>
          <w:u w:val="single"/>
        </w:rPr>
      </w:pPr>
    </w:p>
    <w:p w14:paraId="5B9EDC0F" w14:textId="77777777" w:rsidR="003D6837" w:rsidRDefault="003D6837" w:rsidP="00964241">
      <w:pPr>
        <w:rPr>
          <w:ins w:id="0" w:author="Adam Muhammed Elkhouly" w:date="2025-05-22T23:36:00Z" w16du:dateUtc="2025-05-22T20:36:00Z"/>
          <w:rFonts w:asciiTheme="majorBidi" w:hAnsiTheme="majorBidi" w:cstheme="majorBidi"/>
          <w:b/>
          <w:bCs/>
          <w:sz w:val="28"/>
          <w:szCs w:val="28"/>
          <w:u w:val="single"/>
        </w:rPr>
      </w:pPr>
    </w:p>
    <w:p w14:paraId="5C3A08F0" w14:textId="7E695E48" w:rsidR="00964241" w:rsidRPr="00964241" w:rsidRDefault="00964241" w:rsidP="00964241">
      <w:pPr>
        <w:rPr>
          <w:rFonts w:asciiTheme="majorBidi" w:hAnsiTheme="majorBidi" w:cstheme="majorBidi"/>
          <w:b/>
          <w:bCs/>
          <w:sz w:val="28"/>
          <w:szCs w:val="28"/>
          <w:u w:val="single"/>
        </w:rPr>
      </w:pPr>
      <w:r w:rsidRPr="00964241">
        <w:rPr>
          <w:rFonts w:asciiTheme="majorBidi" w:hAnsiTheme="majorBidi" w:cstheme="majorBidi"/>
          <w:b/>
          <w:bCs/>
          <w:sz w:val="28"/>
          <w:szCs w:val="28"/>
          <w:u w:val="single"/>
        </w:rPr>
        <w:lastRenderedPageBreak/>
        <w:t>Data Insertion:</w:t>
      </w:r>
    </w:p>
    <w:p w14:paraId="3975B5E1" w14:textId="3280682E" w:rsidR="00964241" w:rsidRPr="00964241" w:rsidRDefault="00964241" w:rsidP="00964241">
      <w:pPr>
        <w:numPr>
          <w:ilvl w:val="0"/>
          <w:numId w:val="4"/>
        </w:numPr>
        <w:jc w:val="both"/>
        <w:rPr>
          <w:rFonts w:asciiTheme="majorBidi" w:hAnsiTheme="majorBidi" w:cstheme="majorBidi"/>
          <w:sz w:val="28"/>
          <w:szCs w:val="28"/>
        </w:rPr>
      </w:pPr>
      <w:r w:rsidRPr="00964241">
        <w:rPr>
          <w:rFonts w:asciiTheme="majorBidi" w:hAnsiTheme="majorBidi" w:cstheme="majorBidi"/>
          <w:sz w:val="28"/>
          <w:szCs w:val="28"/>
        </w:rPr>
        <w:t>We inserted 20 laboratorians, 20 patients, 20 components, 20 medical tests, and over 20</w:t>
      </w:r>
      <w:r w:rsidR="00454F1D">
        <w:rPr>
          <w:rFonts w:asciiTheme="majorBidi" w:hAnsiTheme="majorBidi" w:cstheme="majorBidi"/>
          <w:sz w:val="28"/>
          <w:szCs w:val="28"/>
        </w:rPr>
        <w:t>+</w:t>
      </w:r>
      <w:r w:rsidRPr="00964241">
        <w:rPr>
          <w:rFonts w:asciiTheme="majorBidi" w:hAnsiTheme="majorBidi" w:cstheme="majorBidi"/>
          <w:sz w:val="28"/>
          <w:szCs w:val="28"/>
        </w:rPr>
        <w:t xml:space="preserve"> test results.</w:t>
      </w:r>
    </w:p>
    <w:p w14:paraId="73CF58A5" w14:textId="77777777" w:rsidR="00964241" w:rsidRPr="00964241" w:rsidRDefault="00964241" w:rsidP="00964241">
      <w:pPr>
        <w:numPr>
          <w:ilvl w:val="0"/>
          <w:numId w:val="4"/>
        </w:numPr>
        <w:jc w:val="both"/>
        <w:rPr>
          <w:rFonts w:asciiTheme="majorBidi" w:hAnsiTheme="majorBidi" w:cstheme="majorBidi"/>
          <w:sz w:val="28"/>
          <w:szCs w:val="28"/>
        </w:rPr>
      </w:pPr>
      <w:r w:rsidRPr="00964241">
        <w:rPr>
          <w:rFonts w:asciiTheme="majorBidi" w:hAnsiTheme="majorBidi" w:cstheme="majorBidi"/>
          <w:sz w:val="28"/>
          <w:szCs w:val="28"/>
        </w:rPr>
        <w:t>Names, phone numbers, addresses, and jobs are realistic and Egyptian-based.</w:t>
      </w:r>
    </w:p>
    <w:p w14:paraId="74889EF6" w14:textId="77777777" w:rsidR="00964241" w:rsidRPr="00964241" w:rsidRDefault="00964241" w:rsidP="00964241">
      <w:pPr>
        <w:numPr>
          <w:ilvl w:val="0"/>
          <w:numId w:val="4"/>
        </w:numPr>
        <w:jc w:val="both"/>
        <w:rPr>
          <w:rFonts w:asciiTheme="majorBidi" w:hAnsiTheme="majorBidi" w:cstheme="majorBidi"/>
          <w:sz w:val="28"/>
          <w:szCs w:val="28"/>
        </w:rPr>
      </w:pPr>
      <w:r w:rsidRPr="00964241">
        <w:rPr>
          <w:rFonts w:asciiTheme="majorBidi" w:hAnsiTheme="majorBidi" w:cstheme="majorBidi"/>
          <w:sz w:val="28"/>
          <w:szCs w:val="28"/>
        </w:rPr>
        <w:t>Component quantities are meaningful and include some items that are below minimum stock, to test that functionality.</w:t>
      </w:r>
    </w:p>
    <w:p w14:paraId="6CEFD2D3" w14:textId="57B36C84" w:rsidR="00964241" w:rsidRDefault="00964241" w:rsidP="00964241">
      <w:pPr>
        <w:numPr>
          <w:ilvl w:val="0"/>
          <w:numId w:val="4"/>
        </w:numPr>
        <w:jc w:val="both"/>
        <w:rPr>
          <w:rFonts w:asciiTheme="majorBidi" w:hAnsiTheme="majorBidi" w:cstheme="majorBidi"/>
          <w:sz w:val="28"/>
          <w:szCs w:val="28"/>
        </w:rPr>
      </w:pPr>
      <w:r w:rsidRPr="00964241">
        <w:rPr>
          <w:rFonts w:asciiTheme="majorBidi" w:hAnsiTheme="majorBidi" w:cstheme="majorBidi"/>
          <w:sz w:val="28"/>
          <w:szCs w:val="28"/>
        </w:rPr>
        <w:t>Patient 12527 has more than 5 test results within the last 3 years to allow for advanced cost tracking.</w:t>
      </w:r>
    </w:p>
    <w:p w14:paraId="1DEB6F8A" w14:textId="77777777" w:rsidR="00964241" w:rsidRPr="00964241" w:rsidRDefault="00964241" w:rsidP="00964241">
      <w:pPr>
        <w:rPr>
          <w:rFonts w:asciiTheme="majorBidi" w:hAnsiTheme="majorBidi" w:cstheme="majorBidi"/>
          <w:b/>
          <w:bCs/>
          <w:sz w:val="28"/>
          <w:szCs w:val="28"/>
          <w:u w:val="single"/>
        </w:rPr>
      </w:pPr>
      <w:r w:rsidRPr="00964241">
        <w:rPr>
          <w:rFonts w:asciiTheme="majorBidi" w:hAnsiTheme="majorBidi" w:cstheme="majorBidi"/>
          <w:b/>
          <w:bCs/>
          <w:sz w:val="28"/>
          <w:szCs w:val="28"/>
          <w:u w:val="single"/>
        </w:rPr>
        <w:t>Conclusion:</w:t>
      </w:r>
    </w:p>
    <w:p w14:paraId="6C22D606" w14:textId="77777777" w:rsidR="00964241" w:rsidRPr="00964241" w:rsidRDefault="00964241" w:rsidP="00964241">
      <w:pPr>
        <w:spacing w:before="100" w:beforeAutospacing="1" w:after="100" w:afterAutospacing="1" w:line="240" w:lineRule="auto"/>
        <w:ind w:left="360"/>
        <w:jc w:val="both"/>
        <w:rPr>
          <w:rFonts w:ascii="Times New Roman" w:eastAsia="Times New Roman" w:hAnsi="Times New Roman" w:cs="Times New Roman"/>
          <w:kern w:val="0"/>
          <w:sz w:val="28"/>
          <w:szCs w:val="28"/>
          <w14:ligatures w14:val="none"/>
        </w:rPr>
      </w:pPr>
      <w:r w:rsidRPr="00964241">
        <w:rPr>
          <w:rFonts w:ascii="Times New Roman" w:eastAsia="Times New Roman" w:hAnsi="Times New Roman" w:cs="Times New Roman"/>
          <w:kern w:val="0"/>
          <w:sz w:val="28"/>
          <w:szCs w:val="28"/>
          <w14:ligatures w14:val="none"/>
        </w:rPr>
        <w:t>This project successfully demonstrates a complete and functional medical lab database. It can manage real data, handle queries, and support future expansions. All the required tasks were completed with good structure and logical flow. It shows both technical knowledge and practical understanding.</w:t>
      </w:r>
    </w:p>
    <w:p w14:paraId="37648571" w14:textId="77777777" w:rsidR="00964241" w:rsidRPr="00964241" w:rsidRDefault="00964241" w:rsidP="00964241">
      <w:pPr>
        <w:jc w:val="both"/>
        <w:rPr>
          <w:rFonts w:asciiTheme="majorBidi" w:hAnsiTheme="majorBidi" w:cstheme="majorBidi"/>
          <w:sz w:val="28"/>
          <w:szCs w:val="28"/>
        </w:rPr>
      </w:pPr>
    </w:p>
    <w:sectPr w:rsidR="00964241" w:rsidRPr="0096424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79D7B" w14:textId="77777777" w:rsidR="00A523F9" w:rsidRDefault="00A523F9" w:rsidP="00C56BEA">
      <w:pPr>
        <w:spacing w:after="0" w:line="240" w:lineRule="auto"/>
      </w:pPr>
      <w:r>
        <w:separator/>
      </w:r>
    </w:p>
  </w:endnote>
  <w:endnote w:type="continuationSeparator" w:id="0">
    <w:p w14:paraId="7EEC6B55" w14:textId="77777777" w:rsidR="00A523F9" w:rsidRDefault="00A523F9" w:rsidP="00C56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1AF0C" w14:textId="77777777" w:rsidR="00A26D4A" w:rsidRDefault="00A26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18F9E" w14:textId="77777777" w:rsidR="00A523F9" w:rsidRDefault="00A523F9" w:rsidP="00C56BEA">
      <w:pPr>
        <w:spacing w:after="0" w:line="240" w:lineRule="auto"/>
      </w:pPr>
      <w:r>
        <w:separator/>
      </w:r>
    </w:p>
  </w:footnote>
  <w:footnote w:type="continuationSeparator" w:id="0">
    <w:p w14:paraId="22002391" w14:textId="77777777" w:rsidR="00A523F9" w:rsidRDefault="00A523F9" w:rsidP="00C56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4BD31" w14:textId="77777777" w:rsidR="00A26D4A" w:rsidRDefault="00A26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92F5D"/>
    <w:multiLevelType w:val="hybridMultilevel"/>
    <w:tmpl w:val="8D768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B16E0"/>
    <w:multiLevelType w:val="hybridMultilevel"/>
    <w:tmpl w:val="6B227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115DF"/>
    <w:multiLevelType w:val="multilevel"/>
    <w:tmpl w:val="8F00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E5D0B"/>
    <w:multiLevelType w:val="multilevel"/>
    <w:tmpl w:val="6160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776C4"/>
    <w:multiLevelType w:val="multilevel"/>
    <w:tmpl w:val="0D12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417742">
    <w:abstractNumId w:val="1"/>
  </w:num>
  <w:num w:numId="2" w16cid:durableId="667907837">
    <w:abstractNumId w:val="0"/>
  </w:num>
  <w:num w:numId="3" w16cid:durableId="2026251016">
    <w:abstractNumId w:val="3"/>
  </w:num>
  <w:num w:numId="4" w16cid:durableId="1496334944">
    <w:abstractNumId w:val="4"/>
  </w:num>
  <w:num w:numId="5" w16cid:durableId="190729815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am Muhammed Elkhouly">
    <w15:presenceInfo w15:providerId="AD" w15:userId="S::A.Muhammed2123@nu.edu.eg::e42ba94f-5c04-4031-8827-c4cf4d994a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EA"/>
    <w:rsid w:val="00080CDF"/>
    <w:rsid w:val="00203CA0"/>
    <w:rsid w:val="003D6837"/>
    <w:rsid w:val="00447DF3"/>
    <w:rsid w:val="00454F1D"/>
    <w:rsid w:val="004A6686"/>
    <w:rsid w:val="00515A50"/>
    <w:rsid w:val="00791C43"/>
    <w:rsid w:val="00964241"/>
    <w:rsid w:val="009A5E95"/>
    <w:rsid w:val="009E1C54"/>
    <w:rsid w:val="00A26D4A"/>
    <w:rsid w:val="00A523F9"/>
    <w:rsid w:val="00A64263"/>
    <w:rsid w:val="00C04ED8"/>
    <w:rsid w:val="00C23A2F"/>
    <w:rsid w:val="00C56BEA"/>
    <w:rsid w:val="00C93FA4"/>
    <w:rsid w:val="00D106C4"/>
    <w:rsid w:val="00E94A1A"/>
    <w:rsid w:val="00EE1C06"/>
    <w:rsid w:val="00FD0C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990E"/>
  <w15:chartTrackingRefBased/>
  <w15:docId w15:val="{E4DFE67E-7B87-44AA-9FDD-D28E7277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6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6B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B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B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B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6B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6B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B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B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BEA"/>
    <w:rPr>
      <w:rFonts w:eastAsiaTheme="majorEastAsia" w:cstheme="majorBidi"/>
      <w:color w:val="272727" w:themeColor="text1" w:themeTint="D8"/>
    </w:rPr>
  </w:style>
  <w:style w:type="paragraph" w:styleId="Title">
    <w:name w:val="Title"/>
    <w:basedOn w:val="Normal"/>
    <w:next w:val="Normal"/>
    <w:link w:val="TitleChar"/>
    <w:uiPriority w:val="10"/>
    <w:qFormat/>
    <w:rsid w:val="00C56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BEA"/>
    <w:pPr>
      <w:spacing w:before="160"/>
      <w:jc w:val="center"/>
    </w:pPr>
    <w:rPr>
      <w:i/>
      <w:iCs/>
      <w:color w:val="404040" w:themeColor="text1" w:themeTint="BF"/>
    </w:rPr>
  </w:style>
  <w:style w:type="character" w:customStyle="1" w:styleId="QuoteChar">
    <w:name w:val="Quote Char"/>
    <w:basedOn w:val="DefaultParagraphFont"/>
    <w:link w:val="Quote"/>
    <w:uiPriority w:val="29"/>
    <w:rsid w:val="00C56BEA"/>
    <w:rPr>
      <w:i/>
      <w:iCs/>
      <w:color w:val="404040" w:themeColor="text1" w:themeTint="BF"/>
    </w:rPr>
  </w:style>
  <w:style w:type="paragraph" w:styleId="ListParagraph">
    <w:name w:val="List Paragraph"/>
    <w:basedOn w:val="Normal"/>
    <w:uiPriority w:val="34"/>
    <w:qFormat/>
    <w:rsid w:val="00C56BEA"/>
    <w:pPr>
      <w:ind w:left="720"/>
      <w:contextualSpacing/>
    </w:pPr>
  </w:style>
  <w:style w:type="character" w:styleId="IntenseEmphasis">
    <w:name w:val="Intense Emphasis"/>
    <w:basedOn w:val="DefaultParagraphFont"/>
    <w:uiPriority w:val="21"/>
    <w:qFormat/>
    <w:rsid w:val="00C56BEA"/>
    <w:rPr>
      <w:i/>
      <w:iCs/>
      <w:color w:val="0F4761" w:themeColor="accent1" w:themeShade="BF"/>
    </w:rPr>
  </w:style>
  <w:style w:type="paragraph" w:styleId="IntenseQuote">
    <w:name w:val="Intense Quote"/>
    <w:basedOn w:val="Normal"/>
    <w:next w:val="Normal"/>
    <w:link w:val="IntenseQuoteChar"/>
    <w:uiPriority w:val="30"/>
    <w:qFormat/>
    <w:rsid w:val="00C56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BEA"/>
    <w:rPr>
      <w:i/>
      <w:iCs/>
      <w:color w:val="0F4761" w:themeColor="accent1" w:themeShade="BF"/>
    </w:rPr>
  </w:style>
  <w:style w:type="character" w:styleId="IntenseReference">
    <w:name w:val="Intense Reference"/>
    <w:basedOn w:val="DefaultParagraphFont"/>
    <w:uiPriority w:val="32"/>
    <w:qFormat/>
    <w:rsid w:val="00C56BEA"/>
    <w:rPr>
      <w:b/>
      <w:bCs/>
      <w:smallCaps/>
      <w:color w:val="0F4761" w:themeColor="accent1" w:themeShade="BF"/>
      <w:spacing w:val="5"/>
    </w:rPr>
  </w:style>
  <w:style w:type="paragraph" w:styleId="Header">
    <w:name w:val="header"/>
    <w:basedOn w:val="Normal"/>
    <w:link w:val="HeaderChar"/>
    <w:uiPriority w:val="99"/>
    <w:unhideWhenUsed/>
    <w:rsid w:val="00C56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BEA"/>
  </w:style>
  <w:style w:type="paragraph" w:styleId="Footer">
    <w:name w:val="footer"/>
    <w:basedOn w:val="Normal"/>
    <w:link w:val="FooterChar"/>
    <w:uiPriority w:val="99"/>
    <w:unhideWhenUsed/>
    <w:rsid w:val="00C56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BEA"/>
  </w:style>
  <w:style w:type="table" w:styleId="TableGrid">
    <w:name w:val="Table Grid"/>
    <w:basedOn w:val="TableNormal"/>
    <w:uiPriority w:val="39"/>
    <w:rsid w:val="00C56BE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679">
      <w:bodyDiv w:val="1"/>
      <w:marLeft w:val="0"/>
      <w:marRight w:val="0"/>
      <w:marTop w:val="0"/>
      <w:marBottom w:val="0"/>
      <w:divBdr>
        <w:top w:val="none" w:sz="0" w:space="0" w:color="auto"/>
        <w:left w:val="none" w:sz="0" w:space="0" w:color="auto"/>
        <w:bottom w:val="none" w:sz="0" w:space="0" w:color="auto"/>
        <w:right w:val="none" w:sz="0" w:space="0" w:color="auto"/>
      </w:divBdr>
    </w:div>
    <w:div w:id="76678783">
      <w:bodyDiv w:val="1"/>
      <w:marLeft w:val="0"/>
      <w:marRight w:val="0"/>
      <w:marTop w:val="0"/>
      <w:marBottom w:val="0"/>
      <w:divBdr>
        <w:top w:val="none" w:sz="0" w:space="0" w:color="auto"/>
        <w:left w:val="none" w:sz="0" w:space="0" w:color="auto"/>
        <w:bottom w:val="none" w:sz="0" w:space="0" w:color="auto"/>
        <w:right w:val="none" w:sz="0" w:space="0" w:color="auto"/>
      </w:divBdr>
    </w:div>
    <w:div w:id="179003529">
      <w:bodyDiv w:val="1"/>
      <w:marLeft w:val="0"/>
      <w:marRight w:val="0"/>
      <w:marTop w:val="0"/>
      <w:marBottom w:val="0"/>
      <w:divBdr>
        <w:top w:val="none" w:sz="0" w:space="0" w:color="auto"/>
        <w:left w:val="none" w:sz="0" w:space="0" w:color="auto"/>
        <w:bottom w:val="none" w:sz="0" w:space="0" w:color="auto"/>
        <w:right w:val="none" w:sz="0" w:space="0" w:color="auto"/>
      </w:divBdr>
    </w:div>
    <w:div w:id="182323250">
      <w:bodyDiv w:val="1"/>
      <w:marLeft w:val="0"/>
      <w:marRight w:val="0"/>
      <w:marTop w:val="0"/>
      <w:marBottom w:val="0"/>
      <w:divBdr>
        <w:top w:val="none" w:sz="0" w:space="0" w:color="auto"/>
        <w:left w:val="none" w:sz="0" w:space="0" w:color="auto"/>
        <w:bottom w:val="none" w:sz="0" w:space="0" w:color="auto"/>
        <w:right w:val="none" w:sz="0" w:space="0" w:color="auto"/>
      </w:divBdr>
    </w:div>
    <w:div w:id="294651293">
      <w:bodyDiv w:val="1"/>
      <w:marLeft w:val="0"/>
      <w:marRight w:val="0"/>
      <w:marTop w:val="0"/>
      <w:marBottom w:val="0"/>
      <w:divBdr>
        <w:top w:val="none" w:sz="0" w:space="0" w:color="auto"/>
        <w:left w:val="none" w:sz="0" w:space="0" w:color="auto"/>
        <w:bottom w:val="none" w:sz="0" w:space="0" w:color="auto"/>
        <w:right w:val="none" w:sz="0" w:space="0" w:color="auto"/>
      </w:divBdr>
    </w:div>
    <w:div w:id="301884736">
      <w:bodyDiv w:val="1"/>
      <w:marLeft w:val="0"/>
      <w:marRight w:val="0"/>
      <w:marTop w:val="0"/>
      <w:marBottom w:val="0"/>
      <w:divBdr>
        <w:top w:val="none" w:sz="0" w:space="0" w:color="auto"/>
        <w:left w:val="none" w:sz="0" w:space="0" w:color="auto"/>
        <w:bottom w:val="none" w:sz="0" w:space="0" w:color="auto"/>
        <w:right w:val="none" w:sz="0" w:space="0" w:color="auto"/>
      </w:divBdr>
    </w:div>
    <w:div w:id="350886677">
      <w:bodyDiv w:val="1"/>
      <w:marLeft w:val="0"/>
      <w:marRight w:val="0"/>
      <w:marTop w:val="0"/>
      <w:marBottom w:val="0"/>
      <w:divBdr>
        <w:top w:val="none" w:sz="0" w:space="0" w:color="auto"/>
        <w:left w:val="none" w:sz="0" w:space="0" w:color="auto"/>
        <w:bottom w:val="none" w:sz="0" w:space="0" w:color="auto"/>
        <w:right w:val="none" w:sz="0" w:space="0" w:color="auto"/>
      </w:divBdr>
    </w:div>
    <w:div w:id="413820523">
      <w:bodyDiv w:val="1"/>
      <w:marLeft w:val="0"/>
      <w:marRight w:val="0"/>
      <w:marTop w:val="0"/>
      <w:marBottom w:val="0"/>
      <w:divBdr>
        <w:top w:val="none" w:sz="0" w:space="0" w:color="auto"/>
        <w:left w:val="none" w:sz="0" w:space="0" w:color="auto"/>
        <w:bottom w:val="none" w:sz="0" w:space="0" w:color="auto"/>
        <w:right w:val="none" w:sz="0" w:space="0" w:color="auto"/>
      </w:divBdr>
    </w:div>
    <w:div w:id="422334469">
      <w:bodyDiv w:val="1"/>
      <w:marLeft w:val="0"/>
      <w:marRight w:val="0"/>
      <w:marTop w:val="0"/>
      <w:marBottom w:val="0"/>
      <w:divBdr>
        <w:top w:val="none" w:sz="0" w:space="0" w:color="auto"/>
        <w:left w:val="none" w:sz="0" w:space="0" w:color="auto"/>
        <w:bottom w:val="none" w:sz="0" w:space="0" w:color="auto"/>
        <w:right w:val="none" w:sz="0" w:space="0" w:color="auto"/>
      </w:divBdr>
    </w:div>
    <w:div w:id="544685807">
      <w:bodyDiv w:val="1"/>
      <w:marLeft w:val="0"/>
      <w:marRight w:val="0"/>
      <w:marTop w:val="0"/>
      <w:marBottom w:val="0"/>
      <w:divBdr>
        <w:top w:val="none" w:sz="0" w:space="0" w:color="auto"/>
        <w:left w:val="none" w:sz="0" w:space="0" w:color="auto"/>
        <w:bottom w:val="none" w:sz="0" w:space="0" w:color="auto"/>
        <w:right w:val="none" w:sz="0" w:space="0" w:color="auto"/>
      </w:divBdr>
      <w:divsChild>
        <w:div w:id="1195844188">
          <w:marLeft w:val="0"/>
          <w:marRight w:val="0"/>
          <w:marTop w:val="0"/>
          <w:marBottom w:val="0"/>
          <w:divBdr>
            <w:top w:val="none" w:sz="0" w:space="0" w:color="auto"/>
            <w:left w:val="none" w:sz="0" w:space="0" w:color="auto"/>
            <w:bottom w:val="none" w:sz="0" w:space="0" w:color="auto"/>
            <w:right w:val="none" w:sz="0" w:space="0" w:color="auto"/>
          </w:divBdr>
          <w:divsChild>
            <w:div w:id="1447845359">
              <w:marLeft w:val="0"/>
              <w:marRight w:val="0"/>
              <w:marTop w:val="0"/>
              <w:marBottom w:val="0"/>
              <w:divBdr>
                <w:top w:val="none" w:sz="0" w:space="0" w:color="auto"/>
                <w:left w:val="none" w:sz="0" w:space="0" w:color="auto"/>
                <w:bottom w:val="none" w:sz="0" w:space="0" w:color="auto"/>
                <w:right w:val="none" w:sz="0" w:space="0" w:color="auto"/>
              </w:divBdr>
            </w:div>
            <w:div w:id="566956116">
              <w:marLeft w:val="0"/>
              <w:marRight w:val="0"/>
              <w:marTop w:val="0"/>
              <w:marBottom w:val="0"/>
              <w:divBdr>
                <w:top w:val="none" w:sz="0" w:space="0" w:color="auto"/>
                <w:left w:val="none" w:sz="0" w:space="0" w:color="auto"/>
                <w:bottom w:val="none" w:sz="0" w:space="0" w:color="auto"/>
                <w:right w:val="none" w:sz="0" w:space="0" w:color="auto"/>
              </w:divBdr>
              <w:divsChild>
                <w:div w:id="1262910300">
                  <w:marLeft w:val="0"/>
                  <w:marRight w:val="0"/>
                  <w:marTop w:val="0"/>
                  <w:marBottom w:val="0"/>
                  <w:divBdr>
                    <w:top w:val="none" w:sz="0" w:space="0" w:color="auto"/>
                    <w:left w:val="none" w:sz="0" w:space="0" w:color="auto"/>
                    <w:bottom w:val="none" w:sz="0" w:space="0" w:color="auto"/>
                    <w:right w:val="none" w:sz="0" w:space="0" w:color="auto"/>
                  </w:divBdr>
                  <w:divsChild>
                    <w:div w:id="1122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9225">
              <w:marLeft w:val="0"/>
              <w:marRight w:val="0"/>
              <w:marTop w:val="0"/>
              <w:marBottom w:val="0"/>
              <w:divBdr>
                <w:top w:val="none" w:sz="0" w:space="0" w:color="auto"/>
                <w:left w:val="none" w:sz="0" w:space="0" w:color="auto"/>
                <w:bottom w:val="none" w:sz="0" w:space="0" w:color="auto"/>
                <w:right w:val="none" w:sz="0" w:space="0" w:color="auto"/>
              </w:divBdr>
            </w:div>
          </w:divsChild>
        </w:div>
        <w:div w:id="126045956">
          <w:marLeft w:val="0"/>
          <w:marRight w:val="0"/>
          <w:marTop w:val="0"/>
          <w:marBottom w:val="0"/>
          <w:divBdr>
            <w:top w:val="none" w:sz="0" w:space="0" w:color="auto"/>
            <w:left w:val="none" w:sz="0" w:space="0" w:color="auto"/>
            <w:bottom w:val="none" w:sz="0" w:space="0" w:color="auto"/>
            <w:right w:val="none" w:sz="0" w:space="0" w:color="auto"/>
          </w:divBdr>
          <w:divsChild>
            <w:div w:id="1120219288">
              <w:marLeft w:val="0"/>
              <w:marRight w:val="0"/>
              <w:marTop w:val="0"/>
              <w:marBottom w:val="0"/>
              <w:divBdr>
                <w:top w:val="none" w:sz="0" w:space="0" w:color="auto"/>
                <w:left w:val="none" w:sz="0" w:space="0" w:color="auto"/>
                <w:bottom w:val="none" w:sz="0" w:space="0" w:color="auto"/>
                <w:right w:val="none" w:sz="0" w:space="0" w:color="auto"/>
              </w:divBdr>
            </w:div>
            <w:div w:id="96215736">
              <w:marLeft w:val="0"/>
              <w:marRight w:val="0"/>
              <w:marTop w:val="0"/>
              <w:marBottom w:val="0"/>
              <w:divBdr>
                <w:top w:val="none" w:sz="0" w:space="0" w:color="auto"/>
                <w:left w:val="none" w:sz="0" w:space="0" w:color="auto"/>
                <w:bottom w:val="none" w:sz="0" w:space="0" w:color="auto"/>
                <w:right w:val="none" w:sz="0" w:space="0" w:color="auto"/>
              </w:divBdr>
              <w:divsChild>
                <w:div w:id="1445347426">
                  <w:marLeft w:val="0"/>
                  <w:marRight w:val="0"/>
                  <w:marTop w:val="0"/>
                  <w:marBottom w:val="0"/>
                  <w:divBdr>
                    <w:top w:val="none" w:sz="0" w:space="0" w:color="auto"/>
                    <w:left w:val="none" w:sz="0" w:space="0" w:color="auto"/>
                    <w:bottom w:val="none" w:sz="0" w:space="0" w:color="auto"/>
                    <w:right w:val="none" w:sz="0" w:space="0" w:color="auto"/>
                  </w:divBdr>
                  <w:divsChild>
                    <w:div w:id="14794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6199">
              <w:marLeft w:val="0"/>
              <w:marRight w:val="0"/>
              <w:marTop w:val="0"/>
              <w:marBottom w:val="0"/>
              <w:divBdr>
                <w:top w:val="none" w:sz="0" w:space="0" w:color="auto"/>
                <w:left w:val="none" w:sz="0" w:space="0" w:color="auto"/>
                <w:bottom w:val="none" w:sz="0" w:space="0" w:color="auto"/>
                <w:right w:val="none" w:sz="0" w:space="0" w:color="auto"/>
              </w:divBdr>
            </w:div>
          </w:divsChild>
        </w:div>
        <w:div w:id="632443433">
          <w:marLeft w:val="0"/>
          <w:marRight w:val="0"/>
          <w:marTop w:val="0"/>
          <w:marBottom w:val="0"/>
          <w:divBdr>
            <w:top w:val="none" w:sz="0" w:space="0" w:color="auto"/>
            <w:left w:val="none" w:sz="0" w:space="0" w:color="auto"/>
            <w:bottom w:val="none" w:sz="0" w:space="0" w:color="auto"/>
            <w:right w:val="none" w:sz="0" w:space="0" w:color="auto"/>
          </w:divBdr>
          <w:divsChild>
            <w:div w:id="1583107188">
              <w:marLeft w:val="0"/>
              <w:marRight w:val="0"/>
              <w:marTop w:val="0"/>
              <w:marBottom w:val="0"/>
              <w:divBdr>
                <w:top w:val="none" w:sz="0" w:space="0" w:color="auto"/>
                <w:left w:val="none" w:sz="0" w:space="0" w:color="auto"/>
                <w:bottom w:val="none" w:sz="0" w:space="0" w:color="auto"/>
                <w:right w:val="none" w:sz="0" w:space="0" w:color="auto"/>
              </w:divBdr>
            </w:div>
            <w:div w:id="1463842792">
              <w:marLeft w:val="0"/>
              <w:marRight w:val="0"/>
              <w:marTop w:val="0"/>
              <w:marBottom w:val="0"/>
              <w:divBdr>
                <w:top w:val="none" w:sz="0" w:space="0" w:color="auto"/>
                <w:left w:val="none" w:sz="0" w:space="0" w:color="auto"/>
                <w:bottom w:val="none" w:sz="0" w:space="0" w:color="auto"/>
                <w:right w:val="none" w:sz="0" w:space="0" w:color="auto"/>
              </w:divBdr>
              <w:divsChild>
                <w:div w:id="747925674">
                  <w:marLeft w:val="0"/>
                  <w:marRight w:val="0"/>
                  <w:marTop w:val="0"/>
                  <w:marBottom w:val="0"/>
                  <w:divBdr>
                    <w:top w:val="none" w:sz="0" w:space="0" w:color="auto"/>
                    <w:left w:val="none" w:sz="0" w:space="0" w:color="auto"/>
                    <w:bottom w:val="none" w:sz="0" w:space="0" w:color="auto"/>
                    <w:right w:val="none" w:sz="0" w:space="0" w:color="auto"/>
                  </w:divBdr>
                  <w:divsChild>
                    <w:div w:id="2291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2585">
      <w:bodyDiv w:val="1"/>
      <w:marLeft w:val="0"/>
      <w:marRight w:val="0"/>
      <w:marTop w:val="0"/>
      <w:marBottom w:val="0"/>
      <w:divBdr>
        <w:top w:val="none" w:sz="0" w:space="0" w:color="auto"/>
        <w:left w:val="none" w:sz="0" w:space="0" w:color="auto"/>
        <w:bottom w:val="none" w:sz="0" w:space="0" w:color="auto"/>
        <w:right w:val="none" w:sz="0" w:space="0" w:color="auto"/>
      </w:divBdr>
    </w:div>
    <w:div w:id="553391729">
      <w:bodyDiv w:val="1"/>
      <w:marLeft w:val="0"/>
      <w:marRight w:val="0"/>
      <w:marTop w:val="0"/>
      <w:marBottom w:val="0"/>
      <w:divBdr>
        <w:top w:val="none" w:sz="0" w:space="0" w:color="auto"/>
        <w:left w:val="none" w:sz="0" w:space="0" w:color="auto"/>
        <w:bottom w:val="none" w:sz="0" w:space="0" w:color="auto"/>
        <w:right w:val="none" w:sz="0" w:space="0" w:color="auto"/>
      </w:divBdr>
    </w:div>
    <w:div w:id="606473336">
      <w:bodyDiv w:val="1"/>
      <w:marLeft w:val="0"/>
      <w:marRight w:val="0"/>
      <w:marTop w:val="0"/>
      <w:marBottom w:val="0"/>
      <w:divBdr>
        <w:top w:val="none" w:sz="0" w:space="0" w:color="auto"/>
        <w:left w:val="none" w:sz="0" w:space="0" w:color="auto"/>
        <w:bottom w:val="none" w:sz="0" w:space="0" w:color="auto"/>
        <w:right w:val="none" w:sz="0" w:space="0" w:color="auto"/>
      </w:divBdr>
    </w:div>
    <w:div w:id="723333365">
      <w:bodyDiv w:val="1"/>
      <w:marLeft w:val="0"/>
      <w:marRight w:val="0"/>
      <w:marTop w:val="0"/>
      <w:marBottom w:val="0"/>
      <w:divBdr>
        <w:top w:val="none" w:sz="0" w:space="0" w:color="auto"/>
        <w:left w:val="none" w:sz="0" w:space="0" w:color="auto"/>
        <w:bottom w:val="none" w:sz="0" w:space="0" w:color="auto"/>
        <w:right w:val="none" w:sz="0" w:space="0" w:color="auto"/>
      </w:divBdr>
    </w:div>
    <w:div w:id="744686581">
      <w:bodyDiv w:val="1"/>
      <w:marLeft w:val="0"/>
      <w:marRight w:val="0"/>
      <w:marTop w:val="0"/>
      <w:marBottom w:val="0"/>
      <w:divBdr>
        <w:top w:val="none" w:sz="0" w:space="0" w:color="auto"/>
        <w:left w:val="none" w:sz="0" w:space="0" w:color="auto"/>
        <w:bottom w:val="none" w:sz="0" w:space="0" w:color="auto"/>
        <w:right w:val="none" w:sz="0" w:space="0" w:color="auto"/>
      </w:divBdr>
    </w:div>
    <w:div w:id="750322173">
      <w:bodyDiv w:val="1"/>
      <w:marLeft w:val="0"/>
      <w:marRight w:val="0"/>
      <w:marTop w:val="0"/>
      <w:marBottom w:val="0"/>
      <w:divBdr>
        <w:top w:val="none" w:sz="0" w:space="0" w:color="auto"/>
        <w:left w:val="none" w:sz="0" w:space="0" w:color="auto"/>
        <w:bottom w:val="none" w:sz="0" w:space="0" w:color="auto"/>
        <w:right w:val="none" w:sz="0" w:space="0" w:color="auto"/>
      </w:divBdr>
    </w:div>
    <w:div w:id="1232810951">
      <w:bodyDiv w:val="1"/>
      <w:marLeft w:val="0"/>
      <w:marRight w:val="0"/>
      <w:marTop w:val="0"/>
      <w:marBottom w:val="0"/>
      <w:divBdr>
        <w:top w:val="none" w:sz="0" w:space="0" w:color="auto"/>
        <w:left w:val="none" w:sz="0" w:space="0" w:color="auto"/>
        <w:bottom w:val="none" w:sz="0" w:space="0" w:color="auto"/>
        <w:right w:val="none" w:sz="0" w:space="0" w:color="auto"/>
      </w:divBdr>
    </w:div>
    <w:div w:id="1304391010">
      <w:bodyDiv w:val="1"/>
      <w:marLeft w:val="0"/>
      <w:marRight w:val="0"/>
      <w:marTop w:val="0"/>
      <w:marBottom w:val="0"/>
      <w:divBdr>
        <w:top w:val="none" w:sz="0" w:space="0" w:color="auto"/>
        <w:left w:val="none" w:sz="0" w:space="0" w:color="auto"/>
        <w:bottom w:val="none" w:sz="0" w:space="0" w:color="auto"/>
        <w:right w:val="none" w:sz="0" w:space="0" w:color="auto"/>
      </w:divBdr>
    </w:div>
    <w:div w:id="1482236209">
      <w:bodyDiv w:val="1"/>
      <w:marLeft w:val="0"/>
      <w:marRight w:val="0"/>
      <w:marTop w:val="0"/>
      <w:marBottom w:val="0"/>
      <w:divBdr>
        <w:top w:val="none" w:sz="0" w:space="0" w:color="auto"/>
        <w:left w:val="none" w:sz="0" w:space="0" w:color="auto"/>
        <w:bottom w:val="none" w:sz="0" w:space="0" w:color="auto"/>
        <w:right w:val="none" w:sz="0" w:space="0" w:color="auto"/>
      </w:divBdr>
    </w:div>
    <w:div w:id="1588922471">
      <w:bodyDiv w:val="1"/>
      <w:marLeft w:val="0"/>
      <w:marRight w:val="0"/>
      <w:marTop w:val="0"/>
      <w:marBottom w:val="0"/>
      <w:divBdr>
        <w:top w:val="none" w:sz="0" w:space="0" w:color="auto"/>
        <w:left w:val="none" w:sz="0" w:space="0" w:color="auto"/>
        <w:bottom w:val="none" w:sz="0" w:space="0" w:color="auto"/>
        <w:right w:val="none" w:sz="0" w:space="0" w:color="auto"/>
      </w:divBdr>
    </w:div>
    <w:div w:id="1636331752">
      <w:bodyDiv w:val="1"/>
      <w:marLeft w:val="0"/>
      <w:marRight w:val="0"/>
      <w:marTop w:val="0"/>
      <w:marBottom w:val="0"/>
      <w:divBdr>
        <w:top w:val="none" w:sz="0" w:space="0" w:color="auto"/>
        <w:left w:val="none" w:sz="0" w:space="0" w:color="auto"/>
        <w:bottom w:val="none" w:sz="0" w:space="0" w:color="auto"/>
        <w:right w:val="none" w:sz="0" w:space="0" w:color="auto"/>
      </w:divBdr>
    </w:div>
    <w:div w:id="1727601779">
      <w:bodyDiv w:val="1"/>
      <w:marLeft w:val="0"/>
      <w:marRight w:val="0"/>
      <w:marTop w:val="0"/>
      <w:marBottom w:val="0"/>
      <w:divBdr>
        <w:top w:val="none" w:sz="0" w:space="0" w:color="auto"/>
        <w:left w:val="none" w:sz="0" w:space="0" w:color="auto"/>
        <w:bottom w:val="none" w:sz="0" w:space="0" w:color="auto"/>
        <w:right w:val="none" w:sz="0" w:space="0" w:color="auto"/>
      </w:divBdr>
    </w:div>
    <w:div w:id="1872759454">
      <w:bodyDiv w:val="1"/>
      <w:marLeft w:val="0"/>
      <w:marRight w:val="0"/>
      <w:marTop w:val="0"/>
      <w:marBottom w:val="0"/>
      <w:divBdr>
        <w:top w:val="none" w:sz="0" w:space="0" w:color="auto"/>
        <w:left w:val="none" w:sz="0" w:space="0" w:color="auto"/>
        <w:bottom w:val="none" w:sz="0" w:space="0" w:color="auto"/>
        <w:right w:val="none" w:sz="0" w:space="0" w:color="auto"/>
      </w:divBdr>
    </w:div>
    <w:div w:id="1924871675">
      <w:bodyDiv w:val="1"/>
      <w:marLeft w:val="0"/>
      <w:marRight w:val="0"/>
      <w:marTop w:val="0"/>
      <w:marBottom w:val="0"/>
      <w:divBdr>
        <w:top w:val="none" w:sz="0" w:space="0" w:color="auto"/>
        <w:left w:val="none" w:sz="0" w:space="0" w:color="auto"/>
        <w:bottom w:val="none" w:sz="0" w:space="0" w:color="auto"/>
        <w:right w:val="none" w:sz="0" w:space="0" w:color="auto"/>
      </w:divBdr>
      <w:divsChild>
        <w:div w:id="972099786">
          <w:marLeft w:val="0"/>
          <w:marRight w:val="0"/>
          <w:marTop w:val="0"/>
          <w:marBottom w:val="0"/>
          <w:divBdr>
            <w:top w:val="none" w:sz="0" w:space="0" w:color="auto"/>
            <w:left w:val="none" w:sz="0" w:space="0" w:color="auto"/>
            <w:bottom w:val="none" w:sz="0" w:space="0" w:color="auto"/>
            <w:right w:val="none" w:sz="0" w:space="0" w:color="auto"/>
          </w:divBdr>
          <w:divsChild>
            <w:div w:id="643319260">
              <w:marLeft w:val="0"/>
              <w:marRight w:val="0"/>
              <w:marTop w:val="0"/>
              <w:marBottom w:val="0"/>
              <w:divBdr>
                <w:top w:val="none" w:sz="0" w:space="0" w:color="auto"/>
                <w:left w:val="none" w:sz="0" w:space="0" w:color="auto"/>
                <w:bottom w:val="none" w:sz="0" w:space="0" w:color="auto"/>
                <w:right w:val="none" w:sz="0" w:space="0" w:color="auto"/>
              </w:divBdr>
            </w:div>
            <w:div w:id="746876246">
              <w:marLeft w:val="0"/>
              <w:marRight w:val="0"/>
              <w:marTop w:val="0"/>
              <w:marBottom w:val="0"/>
              <w:divBdr>
                <w:top w:val="none" w:sz="0" w:space="0" w:color="auto"/>
                <w:left w:val="none" w:sz="0" w:space="0" w:color="auto"/>
                <w:bottom w:val="none" w:sz="0" w:space="0" w:color="auto"/>
                <w:right w:val="none" w:sz="0" w:space="0" w:color="auto"/>
              </w:divBdr>
              <w:divsChild>
                <w:div w:id="564296110">
                  <w:marLeft w:val="0"/>
                  <w:marRight w:val="0"/>
                  <w:marTop w:val="0"/>
                  <w:marBottom w:val="0"/>
                  <w:divBdr>
                    <w:top w:val="none" w:sz="0" w:space="0" w:color="auto"/>
                    <w:left w:val="none" w:sz="0" w:space="0" w:color="auto"/>
                    <w:bottom w:val="none" w:sz="0" w:space="0" w:color="auto"/>
                    <w:right w:val="none" w:sz="0" w:space="0" w:color="auto"/>
                  </w:divBdr>
                  <w:divsChild>
                    <w:div w:id="3646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06889">
              <w:marLeft w:val="0"/>
              <w:marRight w:val="0"/>
              <w:marTop w:val="0"/>
              <w:marBottom w:val="0"/>
              <w:divBdr>
                <w:top w:val="none" w:sz="0" w:space="0" w:color="auto"/>
                <w:left w:val="none" w:sz="0" w:space="0" w:color="auto"/>
                <w:bottom w:val="none" w:sz="0" w:space="0" w:color="auto"/>
                <w:right w:val="none" w:sz="0" w:space="0" w:color="auto"/>
              </w:divBdr>
            </w:div>
          </w:divsChild>
        </w:div>
        <w:div w:id="844444500">
          <w:marLeft w:val="0"/>
          <w:marRight w:val="0"/>
          <w:marTop w:val="0"/>
          <w:marBottom w:val="0"/>
          <w:divBdr>
            <w:top w:val="none" w:sz="0" w:space="0" w:color="auto"/>
            <w:left w:val="none" w:sz="0" w:space="0" w:color="auto"/>
            <w:bottom w:val="none" w:sz="0" w:space="0" w:color="auto"/>
            <w:right w:val="none" w:sz="0" w:space="0" w:color="auto"/>
          </w:divBdr>
          <w:divsChild>
            <w:div w:id="881600123">
              <w:marLeft w:val="0"/>
              <w:marRight w:val="0"/>
              <w:marTop w:val="0"/>
              <w:marBottom w:val="0"/>
              <w:divBdr>
                <w:top w:val="none" w:sz="0" w:space="0" w:color="auto"/>
                <w:left w:val="none" w:sz="0" w:space="0" w:color="auto"/>
                <w:bottom w:val="none" w:sz="0" w:space="0" w:color="auto"/>
                <w:right w:val="none" w:sz="0" w:space="0" w:color="auto"/>
              </w:divBdr>
            </w:div>
            <w:div w:id="1504903272">
              <w:marLeft w:val="0"/>
              <w:marRight w:val="0"/>
              <w:marTop w:val="0"/>
              <w:marBottom w:val="0"/>
              <w:divBdr>
                <w:top w:val="none" w:sz="0" w:space="0" w:color="auto"/>
                <w:left w:val="none" w:sz="0" w:space="0" w:color="auto"/>
                <w:bottom w:val="none" w:sz="0" w:space="0" w:color="auto"/>
                <w:right w:val="none" w:sz="0" w:space="0" w:color="auto"/>
              </w:divBdr>
              <w:divsChild>
                <w:div w:id="1071856590">
                  <w:marLeft w:val="0"/>
                  <w:marRight w:val="0"/>
                  <w:marTop w:val="0"/>
                  <w:marBottom w:val="0"/>
                  <w:divBdr>
                    <w:top w:val="none" w:sz="0" w:space="0" w:color="auto"/>
                    <w:left w:val="none" w:sz="0" w:space="0" w:color="auto"/>
                    <w:bottom w:val="none" w:sz="0" w:space="0" w:color="auto"/>
                    <w:right w:val="none" w:sz="0" w:space="0" w:color="auto"/>
                  </w:divBdr>
                  <w:divsChild>
                    <w:div w:id="16389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5841">
              <w:marLeft w:val="0"/>
              <w:marRight w:val="0"/>
              <w:marTop w:val="0"/>
              <w:marBottom w:val="0"/>
              <w:divBdr>
                <w:top w:val="none" w:sz="0" w:space="0" w:color="auto"/>
                <w:left w:val="none" w:sz="0" w:space="0" w:color="auto"/>
                <w:bottom w:val="none" w:sz="0" w:space="0" w:color="auto"/>
                <w:right w:val="none" w:sz="0" w:space="0" w:color="auto"/>
              </w:divBdr>
            </w:div>
          </w:divsChild>
        </w:div>
        <w:div w:id="632180274">
          <w:marLeft w:val="0"/>
          <w:marRight w:val="0"/>
          <w:marTop w:val="0"/>
          <w:marBottom w:val="0"/>
          <w:divBdr>
            <w:top w:val="none" w:sz="0" w:space="0" w:color="auto"/>
            <w:left w:val="none" w:sz="0" w:space="0" w:color="auto"/>
            <w:bottom w:val="none" w:sz="0" w:space="0" w:color="auto"/>
            <w:right w:val="none" w:sz="0" w:space="0" w:color="auto"/>
          </w:divBdr>
          <w:divsChild>
            <w:div w:id="1184590700">
              <w:marLeft w:val="0"/>
              <w:marRight w:val="0"/>
              <w:marTop w:val="0"/>
              <w:marBottom w:val="0"/>
              <w:divBdr>
                <w:top w:val="none" w:sz="0" w:space="0" w:color="auto"/>
                <w:left w:val="none" w:sz="0" w:space="0" w:color="auto"/>
                <w:bottom w:val="none" w:sz="0" w:space="0" w:color="auto"/>
                <w:right w:val="none" w:sz="0" w:space="0" w:color="auto"/>
              </w:divBdr>
            </w:div>
            <w:div w:id="802581192">
              <w:marLeft w:val="0"/>
              <w:marRight w:val="0"/>
              <w:marTop w:val="0"/>
              <w:marBottom w:val="0"/>
              <w:divBdr>
                <w:top w:val="none" w:sz="0" w:space="0" w:color="auto"/>
                <w:left w:val="none" w:sz="0" w:space="0" w:color="auto"/>
                <w:bottom w:val="none" w:sz="0" w:space="0" w:color="auto"/>
                <w:right w:val="none" w:sz="0" w:space="0" w:color="auto"/>
              </w:divBdr>
              <w:divsChild>
                <w:div w:id="1943606695">
                  <w:marLeft w:val="0"/>
                  <w:marRight w:val="0"/>
                  <w:marTop w:val="0"/>
                  <w:marBottom w:val="0"/>
                  <w:divBdr>
                    <w:top w:val="none" w:sz="0" w:space="0" w:color="auto"/>
                    <w:left w:val="none" w:sz="0" w:space="0" w:color="auto"/>
                    <w:bottom w:val="none" w:sz="0" w:space="0" w:color="auto"/>
                    <w:right w:val="none" w:sz="0" w:space="0" w:color="auto"/>
                  </w:divBdr>
                  <w:divsChild>
                    <w:div w:id="8266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5927">
      <w:bodyDiv w:val="1"/>
      <w:marLeft w:val="0"/>
      <w:marRight w:val="0"/>
      <w:marTop w:val="0"/>
      <w:marBottom w:val="0"/>
      <w:divBdr>
        <w:top w:val="none" w:sz="0" w:space="0" w:color="auto"/>
        <w:left w:val="none" w:sz="0" w:space="0" w:color="auto"/>
        <w:bottom w:val="none" w:sz="0" w:space="0" w:color="auto"/>
        <w:right w:val="none" w:sz="0" w:space="0" w:color="auto"/>
      </w:divBdr>
    </w:div>
    <w:div w:id="21239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2f445e1-5c7c-49b9-8e84-610a0a1691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07B8D1EAAEEE4781BFD13A7DC37664" ma:contentTypeVersion="16" ma:contentTypeDescription="Create a new document." ma:contentTypeScope="" ma:versionID="aec693235abb08bd700b8056d8f43d1c">
  <xsd:schema xmlns:xsd="http://www.w3.org/2001/XMLSchema" xmlns:xs="http://www.w3.org/2001/XMLSchema" xmlns:p="http://schemas.microsoft.com/office/2006/metadata/properties" xmlns:ns3="52f445e1-5c7c-49b9-8e84-610a0a16912d" xmlns:ns4="08413370-fcc3-46a4-bf04-7ec9498bec9c" targetNamespace="http://schemas.microsoft.com/office/2006/metadata/properties" ma:root="true" ma:fieldsID="fccfc9979a1fc152429e008d0f43972b" ns3:_="" ns4:_="">
    <xsd:import namespace="52f445e1-5c7c-49b9-8e84-610a0a16912d"/>
    <xsd:import namespace="08413370-fcc3-46a4-bf04-7ec9498bec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445e1-5c7c-49b9-8e84-610a0a169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413370-fcc3-46a4-bf04-7ec9498bec9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BF8E0D-B80C-42DE-8447-C9A03EAAFC11}">
  <ds:schemaRefs>
    <ds:schemaRef ds:uri="http://schemas.microsoft.com/office/2006/metadata/properties"/>
    <ds:schemaRef ds:uri="http://schemas.microsoft.com/office/infopath/2007/PartnerControls"/>
    <ds:schemaRef ds:uri="52f445e1-5c7c-49b9-8e84-610a0a16912d"/>
  </ds:schemaRefs>
</ds:datastoreItem>
</file>

<file path=customXml/itemProps2.xml><?xml version="1.0" encoding="utf-8"?>
<ds:datastoreItem xmlns:ds="http://schemas.openxmlformats.org/officeDocument/2006/customXml" ds:itemID="{7A0D868F-C941-466F-B5F8-194D9587C1BA}">
  <ds:schemaRefs>
    <ds:schemaRef ds:uri="http://schemas.microsoft.com/sharepoint/v3/contenttype/forms"/>
  </ds:schemaRefs>
</ds:datastoreItem>
</file>

<file path=customXml/itemProps3.xml><?xml version="1.0" encoding="utf-8"?>
<ds:datastoreItem xmlns:ds="http://schemas.openxmlformats.org/officeDocument/2006/customXml" ds:itemID="{5D181F8F-5D17-4BAC-BB8A-8435C31222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f445e1-5c7c-49b9-8e84-610a0a16912d"/>
    <ds:schemaRef ds:uri="08413370-fcc3-46a4-bf04-7ec9498bec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Muhammed Elkhouly</dc:creator>
  <cp:keywords/>
  <dc:description/>
  <cp:lastModifiedBy>Adam Muhammed Elkhouly</cp:lastModifiedBy>
  <cp:revision>2</cp:revision>
  <dcterms:created xsi:type="dcterms:W3CDTF">2025-05-22T23:13:00Z</dcterms:created>
  <dcterms:modified xsi:type="dcterms:W3CDTF">2025-05-22T23:13:00Z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0x0101008507B8D1EAAEEE4781BFD13A7DC37664</vt:lpwstr>
  </property>
</Properties>
</file>